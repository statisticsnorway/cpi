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D3020" w14:textId="77777777" w:rsidR="002E727D" w:rsidRDefault="002E727D" w:rsidP="002E727D">
      <w:pPr>
        <w:pStyle w:val="Title"/>
      </w:pPr>
    </w:p>
    <w:p w14:paraId="612F193B" w14:textId="25D809C6" w:rsidR="002E727D" w:rsidRDefault="002E727D" w:rsidP="002E727D">
      <w:pPr>
        <w:pStyle w:val="Title"/>
      </w:pPr>
    </w:p>
    <w:p w14:paraId="6BFBC6DF" w14:textId="35093FF7" w:rsidR="002E727D" w:rsidRDefault="002E727D" w:rsidP="002E727D"/>
    <w:p w14:paraId="3EE7B063" w14:textId="59668EA5" w:rsidR="002E727D" w:rsidRDefault="002E727D" w:rsidP="002E727D"/>
    <w:p w14:paraId="4E7B311F" w14:textId="671862A7" w:rsidR="002E727D" w:rsidRDefault="002E727D" w:rsidP="002E727D"/>
    <w:p w14:paraId="2D8D8C31" w14:textId="2A480061" w:rsidR="002E727D" w:rsidRDefault="002E727D" w:rsidP="002E727D"/>
    <w:p w14:paraId="27435524" w14:textId="77777777" w:rsidR="002E727D" w:rsidRPr="002E727D" w:rsidRDefault="002E727D" w:rsidP="002E727D"/>
    <w:p w14:paraId="66E1A3C0" w14:textId="4D14B7E1" w:rsidR="002E727D" w:rsidRDefault="002E727D" w:rsidP="002E727D">
      <w:pPr>
        <w:pStyle w:val="Title"/>
      </w:pPr>
    </w:p>
    <w:p w14:paraId="2EDF1A37" w14:textId="3FFD83E7" w:rsidR="002E727D" w:rsidRDefault="002E727D" w:rsidP="002E727D"/>
    <w:p w14:paraId="7BB9F92D" w14:textId="28991F65" w:rsidR="002E727D" w:rsidRDefault="002E727D" w:rsidP="002E727D"/>
    <w:p w14:paraId="15563CD6" w14:textId="77777777" w:rsidR="002E727D" w:rsidRPr="002E727D" w:rsidRDefault="002E727D" w:rsidP="002E727D"/>
    <w:p w14:paraId="71724FDE" w14:textId="2F3BD7F1" w:rsidR="00736828" w:rsidRPr="002E727D" w:rsidRDefault="002E727D" w:rsidP="002E727D">
      <w:pPr>
        <w:pStyle w:val="Title"/>
        <w:rPr>
          <w:sz w:val="52"/>
          <w:szCs w:val="52"/>
        </w:rPr>
      </w:pPr>
      <w:r w:rsidRPr="002E727D">
        <w:rPr>
          <w:sz w:val="52"/>
          <w:szCs w:val="52"/>
        </w:rPr>
        <w:t>CPI Price collection system documentation</w:t>
      </w:r>
    </w:p>
    <w:p w14:paraId="42221793" w14:textId="7953FA67" w:rsidR="002E727D" w:rsidRDefault="002E727D" w:rsidP="002E727D"/>
    <w:p w14:paraId="25BA32B6" w14:textId="5D261FFE" w:rsidR="002E727D" w:rsidRDefault="002E727D" w:rsidP="002E727D"/>
    <w:p w14:paraId="1AA62BEB" w14:textId="73EF8546" w:rsidR="002E727D" w:rsidRDefault="002E727D" w:rsidP="002E727D"/>
    <w:p w14:paraId="46D8C365" w14:textId="04CCC200" w:rsidR="002E727D" w:rsidRDefault="002E727D" w:rsidP="002E727D"/>
    <w:p w14:paraId="3E3B3857" w14:textId="00ED403E" w:rsidR="002E727D" w:rsidRDefault="002E727D" w:rsidP="002E727D"/>
    <w:p w14:paraId="28C64DD0" w14:textId="77777777" w:rsidR="002E727D" w:rsidRDefault="002E727D" w:rsidP="002E727D"/>
    <w:p w14:paraId="4F692579" w14:textId="0FCF6382" w:rsidR="002E727D" w:rsidRDefault="002E727D" w:rsidP="002E727D"/>
    <w:p w14:paraId="22292FD2" w14:textId="211C4A9B" w:rsidR="002E727D" w:rsidRDefault="002E727D" w:rsidP="002E727D"/>
    <w:p w14:paraId="5566E271" w14:textId="6709E37D" w:rsidR="002E727D" w:rsidRDefault="002E727D" w:rsidP="002E727D"/>
    <w:p w14:paraId="01691578" w14:textId="37695504" w:rsidR="002E727D" w:rsidRDefault="002E727D" w:rsidP="002E727D"/>
    <w:p w14:paraId="5EEF4BAD" w14:textId="1D370D42" w:rsidR="002E727D" w:rsidRDefault="002E727D" w:rsidP="002E727D"/>
    <w:p w14:paraId="6404558C" w14:textId="1552BB05" w:rsidR="002E727D" w:rsidRDefault="002E727D" w:rsidP="002E727D"/>
    <w:p w14:paraId="21DD7C85" w14:textId="77777777" w:rsidR="002E727D" w:rsidRDefault="002E727D" w:rsidP="002E727D"/>
    <w:p w14:paraId="3AEEB8C3" w14:textId="09782E85" w:rsidR="002E727D" w:rsidRDefault="002E727D" w:rsidP="002E727D">
      <w:pPr>
        <w:jc w:val="right"/>
      </w:pPr>
      <w:r>
        <w:t>Date: 21/1-2021</w:t>
      </w:r>
    </w:p>
    <w:p w14:paraId="629D577E" w14:textId="4AA6374C" w:rsidR="002E727D" w:rsidRDefault="002E727D" w:rsidP="002E727D">
      <w:pPr>
        <w:jc w:val="right"/>
      </w:pPr>
      <w:r>
        <w:t>Version 1.0</w:t>
      </w:r>
    </w:p>
    <w:p w14:paraId="65A42D35" w14:textId="479E7EC2" w:rsidR="002E727D" w:rsidRDefault="002E727D" w:rsidP="002E727D">
      <w:pPr>
        <w:jc w:val="right"/>
      </w:pPr>
      <w:r>
        <w:t>Author: Anne Abelsæth (</w:t>
      </w:r>
      <w:hyperlink r:id="rId8" w:history="1">
        <w:r w:rsidRPr="005963AE">
          <w:rPr>
            <w:rStyle w:val="Hyperlink"/>
          </w:rPr>
          <w:t>aae@ssb.no</w:t>
        </w:r>
      </w:hyperlink>
      <w:r w:rsidR="007E4D2C">
        <w:t>)</w:t>
      </w:r>
    </w:p>
    <w:p w14:paraId="673571BD" w14:textId="622F2E22" w:rsidR="002E727D" w:rsidRDefault="002E727D">
      <w:r>
        <w:br w:type="page"/>
      </w:r>
    </w:p>
    <w:p w14:paraId="4709BC7F" w14:textId="77777777" w:rsidR="002E727D" w:rsidRPr="002E727D" w:rsidRDefault="002E727D" w:rsidP="002E727D"/>
    <w:sdt>
      <w:sdtPr>
        <w:rPr>
          <w:rFonts w:asciiTheme="minorHAnsi" w:eastAsiaTheme="minorHAnsi" w:hAnsiTheme="minorHAnsi" w:cstheme="minorBidi"/>
          <w:color w:val="auto"/>
          <w:sz w:val="22"/>
          <w:szCs w:val="22"/>
          <w:lang w:val="en-GB"/>
        </w:rPr>
        <w:id w:val="368106535"/>
        <w:docPartObj>
          <w:docPartGallery w:val="Table of Contents"/>
          <w:docPartUnique/>
        </w:docPartObj>
      </w:sdtPr>
      <w:sdtEndPr>
        <w:rPr>
          <w:b/>
          <w:bCs/>
          <w:noProof/>
        </w:rPr>
      </w:sdtEndPr>
      <w:sdtContent>
        <w:p w14:paraId="708AEDD2" w14:textId="17E315C7" w:rsidR="00047658" w:rsidRDefault="00047658">
          <w:pPr>
            <w:pStyle w:val="TOCHeading"/>
          </w:pPr>
          <w:r>
            <w:t>Contents</w:t>
          </w:r>
        </w:p>
        <w:p w14:paraId="64779AF8" w14:textId="3EB367FB" w:rsidR="007E4D2C" w:rsidRDefault="00047658">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62144103" w:history="1">
            <w:r w:rsidR="007E4D2C" w:rsidRPr="00494B5A">
              <w:rPr>
                <w:rStyle w:val="Hyperlink"/>
                <w:noProof/>
              </w:rPr>
              <w:t>1</w:t>
            </w:r>
            <w:r w:rsidR="007E4D2C">
              <w:rPr>
                <w:rFonts w:eastAsiaTheme="minorEastAsia"/>
                <w:noProof/>
                <w:lang w:eastAsia="en-GB"/>
              </w:rPr>
              <w:tab/>
            </w:r>
            <w:r w:rsidR="007E4D2C" w:rsidRPr="00494B5A">
              <w:rPr>
                <w:rStyle w:val="Hyperlink"/>
                <w:noProof/>
              </w:rPr>
              <w:t>Introduction</w:t>
            </w:r>
            <w:r w:rsidR="007E4D2C">
              <w:rPr>
                <w:noProof/>
                <w:webHidden/>
              </w:rPr>
              <w:tab/>
            </w:r>
            <w:r w:rsidR="007E4D2C">
              <w:rPr>
                <w:noProof/>
                <w:webHidden/>
              </w:rPr>
              <w:fldChar w:fldCharType="begin"/>
            </w:r>
            <w:r w:rsidR="007E4D2C">
              <w:rPr>
                <w:noProof/>
                <w:webHidden/>
              </w:rPr>
              <w:instrText xml:space="preserve"> PAGEREF _Toc62144103 \h </w:instrText>
            </w:r>
            <w:r w:rsidR="007E4D2C">
              <w:rPr>
                <w:noProof/>
                <w:webHidden/>
              </w:rPr>
            </w:r>
            <w:r w:rsidR="007E4D2C">
              <w:rPr>
                <w:noProof/>
                <w:webHidden/>
              </w:rPr>
              <w:fldChar w:fldCharType="separate"/>
            </w:r>
            <w:r w:rsidR="007E4D2C">
              <w:rPr>
                <w:noProof/>
                <w:webHidden/>
              </w:rPr>
              <w:t>3</w:t>
            </w:r>
            <w:r w:rsidR="007E4D2C">
              <w:rPr>
                <w:noProof/>
                <w:webHidden/>
              </w:rPr>
              <w:fldChar w:fldCharType="end"/>
            </w:r>
          </w:hyperlink>
        </w:p>
        <w:p w14:paraId="5B811B78" w14:textId="7108B90E" w:rsidR="007E4D2C" w:rsidRDefault="002148CC">
          <w:pPr>
            <w:pStyle w:val="TOC1"/>
            <w:tabs>
              <w:tab w:val="left" w:pos="440"/>
              <w:tab w:val="right" w:leader="dot" w:pos="9062"/>
            </w:tabs>
            <w:rPr>
              <w:rFonts w:eastAsiaTheme="minorEastAsia"/>
              <w:noProof/>
              <w:lang w:eastAsia="en-GB"/>
            </w:rPr>
          </w:pPr>
          <w:hyperlink w:anchor="_Toc62144104" w:history="1">
            <w:r w:rsidR="007E4D2C" w:rsidRPr="00494B5A">
              <w:rPr>
                <w:rStyle w:val="Hyperlink"/>
                <w:noProof/>
              </w:rPr>
              <w:t>2</w:t>
            </w:r>
            <w:r w:rsidR="007E4D2C">
              <w:rPr>
                <w:rFonts w:eastAsiaTheme="minorEastAsia"/>
                <w:noProof/>
                <w:lang w:eastAsia="en-GB"/>
              </w:rPr>
              <w:tab/>
            </w:r>
            <w:r w:rsidR="007E4D2C" w:rsidRPr="00494B5A">
              <w:rPr>
                <w:rStyle w:val="Hyperlink"/>
                <w:noProof/>
              </w:rPr>
              <w:t>The file Hierarchy</w:t>
            </w:r>
            <w:r w:rsidR="007E4D2C">
              <w:rPr>
                <w:noProof/>
                <w:webHidden/>
              </w:rPr>
              <w:tab/>
            </w:r>
            <w:r w:rsidR="007E4D2C">
              <w:rPr>
                <w:noProof/>
                <w:webHidden/>
              </w:rPr>
              <w:fldChar w:fldCharType="begin"/>
            </w:r>
            <w:r w:rsidR="007E4D2C">
              <w:rPr>
                <w:noProof/>
                <w:webHidden/>
              </w:rPr>
              <w:instrText xml:space="preserve"> PAGEREF _Toc62144104 \h </w:instrText>
            </w:r>
            <w:r w:rsidR="007E4D2C">
              <w:rPr>
                <w:noProof/>
                <w:webHidden/>
              </w:rPr>
            </w:r>
            <w:r w:rsidR="007E4D2C">
              <w:rPr>
                <w:noProof/>
                <w:webHidden/>
              </w:rPr>
              <w:fldChar w:fldCharType="separate"/>
            </w:r>
            <w:r w:rsidR="007E4D2C">
              <w:rPr>
                <w:noProof/>
                <w:webHidden/>
              </w:rPr>
              <w:t>3</w:t>
            </w:r>
            <w:r w:rsidR="007E4D2C">
              <w:rPr>
                <w:noProof/>
                <w:webHidden/>
              </w:rPr>
              <w:fldChar w:fldCharType="end"/>
            </w:r>
          </w:hyperlink>
        </w:p>
        <w:p w14:paraId="0307C2B5" w14:textId="42F1F4CC" w:rsidR="007E4D2C" w:rsidRDefault="002148CC">
          <w:pPr>
            <w:pStyle w:val="TOC1"/>
            <w:tabs>
              <w:tab w:val="left" w:pos="440"/>
              <w:tab w:val="right" w:leader="dot" w:pos="9062"/>
            </w:tabs>
            <w:rPr>
              <w:rFonts w:eastAsiaTheme="minorEastAsia"/>
              <w:noProof/>
              <w:lang w:eastAsia="en-GB"/>
            </w:rPr>
          </w:pPr>
          <w:hyperlink w:anchor="_Toc62144105" w:history="1">
            <w:r w:rsidR="007E4D2C" w:rsidRPr="00494B5A">
              <w:rPr>
                <w:rStyle w:val="Hyperlink"/>
                <w:noProof/>
              </w:rPr>
              <w:t>3</w:t>
            </w:r>
            <w:r w:rsidR="007E4D2C">
              <w:rPr>
                <w:rFonts w:eastAsiaTheme="minorEastAsia"/>
                <w:noProof/>
                <w:lang w:eastAsia="en-GB"/>
              </w:rPr>
              <w:tab/>
            </w:r>
            <w:r w:rsidR="007E4D2C" w:rsidRPr="00494B5A">
              <w:rPr>
                <w:rStyle w:val="Hyperlink"/>
                <w:noProof/>
              </w:rPr>
              <w:t>The lookup folder</w:t>
            </w:r>
            <w:r w:rsidR="007E4D2C">
              <w:rPr>
                <w:noProof/>
                <w:webHidden/>
              </w:rPr>
              <w:tab/>
            </w:r>
            <w:r w:rsidR="007E4D2C">
              <w:rPr>
                <w:noProof/>
                <w:webHidden/>
              </w:rPr>
              <w:fldChar w:fldCharType="begin"/>
            </w:r>
            <w:r w:rsidR="007E4D2C">
              <w:rPr>
                <w:noProof/>
                <w:webHidden/>
              </w:rPr>
              <w:instrText xml:space="preserve"> PAGEREF _Toc62144105 \h </w:instrText>
            </w:r>
            <w:r w:rsidR="007E4D2C">
              <w:rPr>
                <w:noProof/>
                <w:webHidden/>
              </w:rPr>
            </w:r>
            <w:r w:rsidR="007E4D2C">
              <w:rPr>
                <w:noProof/>
                <w:webHidden/>
              </w:rPr>
              <w:fldChar w:fldCharType="separate"/>
            </w:r>
            <w:r w:rsidR="007E4D2C">
              <w:rPr>
                <w:noProof/>
                <w:webHidden/>
              </w:rPr>
              <w:t>4</w:t>
            </w:r>
            <w:r w:rsidR="007E4D2C">
              <w:rPr>
                <w:noProof/>
                <w:webHidden/>
              </w:rPr>
              <w:fldChar w:fldCharType="end"/>
            </w:r>
          </w:hyperlink>
        </w:p>
        <w:p w14:paraId="5BC553BF" w14:textId="04011C17" w:rsidR="007E4D2C" w:rsidRDefault="002148CC">
          <w:pPr>
            <w:pStyle w:val="TOC2"/>
            <w:tabs>
              <w:tab w:val="left" w:pos="880"/>
              <w:tab w:val="right" w:leader="dot" w:pos="9062"/>
            </w:tabs>
            <w:rPr>
              <w:rFonts w:eastAsiaTheme="minorEastAsia"/>
              <w:noProof/>
              <w:lang w:eastAsia="en-GB"/>
            </w:rPr>
          </w:pPr>
          <w:hyperlink w:anchor="_Toc62144106" w:history="1">
            <w:r w:rsidR="007E4D2C" w:rsidRPr="00494B5A">
              <w:rPr>
                <w:rStyle w:val="Hyperlink"/>
                <w:noProof/>
              </w:rPr>
              <w:t>3.1</w:t>
            </w:r>
            <w:r w:rsidR="007E4D2C">
              <w:rPr>
                <w:rFonts w:eastAsiaTheme="minorEastAsia"/>
                <w:noProof/>
                <w:lang w:eastAsia="en-GB"/>
              </w:rPr>
              <w:tab/>
            </w:r>
            <w:r w:rsidR="007E4D2C" w:rsidRPr="00494B5A">
              <w:rPr>
                <w:rStyle w:val="Hyperlink"/>
                <w:noProof/>
              </w:rPr>
              <w:t>The local offices folders</w:t>
            </w:r>
            <w:r w:rsidR="007E4D2C">
              <w:rPr>
                <w:noProof/>
                <w:webHidden/>
              </w:rPr>
              <w:tab/>
            </w:r>
            <w:r w:rsidR="007E4D2C">
              <w:rPr>
                <w:noProof/>
                <w:webHidden/>
              </w:rPr>
              <w:fldChar w:fldCharType="begin"/>
            </w:r>
            <w:r w:rsidR="007E4D2C">
              <w:rPr>
                <w:noProof/>
                <w:webHidden/>
              </w:rPr>
              <w:instrText xml:space="preserve"> PAGEREF _Toc62144106 \h </w:instrText>
            </w:r>
            <w:r w:rsidR="007E4D2C">
              <w:rPr>
                <w:noProof/>
                <w:webHidden/>
              </w:rPr>
            </w:r>
            <w:r w:rsidR="007E4D2C">
              <w:rPr>
                <w:noProof/>
                <w:webHidden/>
              </w:rPr>
              <w:fldChar w:fldCharType="separate"/>
            </w:r>
            <w:r w:rsidR="007E4D2C">
              <w:rPr>
                <w:noProof/>
                <w:webHidden/>
              </w:rPr>
              <w:t>5</w:t>
            </w:r>
            <w:r w:rsidR="007E4D2C">
              <w:rPr>
                <w:noProof/>
                <w:webHidden/>
              </w:rPr>
              <w:fldChar w:fldCharType="end"/>
            </w:r>
          </w:hyperlink>
        </w:p>
        <w:p w14:paraId="3C2AB6DB" w14:textId="7946F17D" w:rsidR="007E4D2C" w:rsidRDefault="002148CC">
          <w:pPr>
            <w:pStyle w:val="TOC1"/>
            <w:tabs>
              <w:tab w:val="left" w:pos="440"/>
              <w:tab w:val="right" w:leader="dot" w:pos="9062"/>
            </w:tabs>
            <w:rPr>
              <w:rFonts w:eastAsiaTheme="minorEastAsia"/>
              <w:noProof/>
              <w:lang w:eastAsia="en-GB"/>
            </w:rPr>
          </w:pPr>
          <w:hyperlink w:anchor="_Toc62144107" w:history="1">
            <w:r w:rsidR="007E4D2C" w:rsidRPr="00494B5A">
              <w:rPr>
                <w:rStyle w:val="Hyperlink"/>
                <w:noProof/>
              </w:rPr>
              <w:t>4</w:t>
            </w:r>
            <w:r w:rsidR="007E4D2C">
              <w:rPr>
                <w:rFonts w:eastAsiaTheme="minorEastAsia"/>
                <w:noProof/>
                <w:lang w:eastAsia="en-GB"/>
              </w:rPr>
              <w:tab/>
            </w:r>
            <w:r w:rsidR="007E4D2C" w:rsidRPr="00494B5A">
              <w:rPr>
                <w:rStyle w:val="Hyperlink"/>
                <w:noProof/>
              </w:rPr>
              <w:t>The tablet applications</w:t>
            </w:r>
            <w:r w:rsidR="007E4D2C">
              <w:rPr>
                <w:noProof/>
                <w:webHidden/>
              </w:rPr>
              <w:tab/>
            </w:r>
            <w:r w:rsidR="007E4D2C">
              <w:rPr>
                <w:noProof/>
                <w:webHidden/>
              </w:rPr>
              <w:fldChar w:fldCharType="begin"/>
            </w:r>
            <w:r w:rsidR="007E4D2C">
              <w:rPr>
                <w:noProof/>
                <w:webHidden/>
              </w:rPr>
              <w:instrText xml:space="preserve"> PAGEREF _Toc62144107 \h </w:instrText>
            </w:r>
            <w:r w:rsidR="007E4D2C">
              <w:rPr>
                <w:noProof/>
                <w:webHidden/>
              </w:rPr>
            </w:r>
            <w:r w:rsidR="007E4D2C">
              <w:rPr>
                <w:noProof/>
                <w:webHidden/>
              </w:rPr>
              <w:fldChar w:fldCharType="separate"/>
            </w:r>
            <w:r w:rsidR="007E4D2C">
              <w:rPr>
                <w:noProof/>
                <w:webHidden/>
              </w:rPr>
              <w:t>5</w:t>
            </w:r>
            <w:r w:rsidR="007E4D2C">
              <w:rPr>
                <w:noProof/>
                <w:webHidden/>
              </w:rPr>
              <w:fldChar w:fldCharType="end"/>
            </w:r>
          </w:hyperlink>
        </w:p>
        <w:p w14:paraId="4DB5D2B0" w14:textId="42DB41A0" w:rsidR="007E4D2C" w:rsidRDefault="002148CC">
          <w:pPr>
            <w:pStyle w:val="TOC2"/>
            <w:tabs>
              <w:tab w:val="left" w:pos="880"/>
              <w:tab w:val="right" w:leader="dot" w:pos="9062"/>
            </w:tabs>
            <w:rPr>
              <w:rFonts w:eastAsiaTheme="minorEastAsia"/>
              <w:noProof/>
              <w:lang w:eastAsia="en-GB"/>
            </w:rPr>
          </w:pPr>
          <w:hyperlink w:anchor="_Toc62144108" w:history="1">
            <w:r w:rsidR="007E4D2C" w:rsidRPr="00494B5A">
              <w:rPr>
                <w:rStyle w:val="Hyperlink"/>
                <w:noProof/>
              </w:rPr>
              <w:t>4.1</w:t>
            </w:r>
            <w:r w:rsidR="007E4D2C">
              <w:rPr>
                <w:rFonts w:eastAsiaTheme="minorEastAsia"/>
                <w:noProof/>
                <w:lang w:eastAsia="en-GB"/>
              </w:rPr>
              <w:tab/>
            </w:r>
            <w:r w:rsidR="007E4D2C" w:rsidRPr="00494B5A">
              <w:rPr>
                <w:rStyle w:val="Hyperlink"/>
                <w:noProof/>
              </w:rPr>
              <w:t>The menu app</w:t>
            </w:r>
            <w:r w:rsidR="007E4D2C">
              <w:rPr>
                <w:noProof/>
                <w:webHidden/>
              </w:rPr>
              <w:tab/>
            </w:r>
            <w:r w:rsidR="007E4D2C">
              <w:rPr>
                <w:noProof/>
                <w:webHidden/>
              </w:rPr>
              <w:fldChar w:fldCharType="begin"/>
            </w:r>
            <w:r w:rsidR="007E4D2C">
              <w:rPr>
                <w:noProof/>
                <w:webHidden/>
              </w:rPr>
              <w:instrText xml:space="preserve"> PAGEREF _Toc62144108 \h </w:instrText>
            </w:r>
            <w:r w:rsidR="007E4D2C">
              <w:rPr>
                <w:noProof/>
                <w:webHidden/>
              </w:rPr>
            </w:r>
            <w:r w:rsidR="007E4D2C">
              <w:rPr>
                <w:noProof/>
                <w:webHidden/>
              </w:rPr>
              <w:fldChar w:fldCharType="separate"/>
            </w:r>
            <w:r w:rsidR="007E4D2C">
              <w:rPr>
                <w:noProof/>
                <w:webHidden/>
              </w:rPr>
              <w:t>6</w:t>
            </w:r>
            <w:r w:rsidR="007E4D2C">
              <w:rPr>
                <w:noProof/>
                <w:webHidden/>
              </w:rPr>
              <w:fldChar w:fldCharType="end"/>
            </w:r>
          </w:hyperlink>
        </w:p>
        <w:p w14:paraId="53608FB0" w14:textId="09DF1320" w:rsidR="007E4D2C" w:rsidRDefault="002148CC">
          <w:pPr>
            <w:pStyle w:val="TOC3"/>
            <w:tabs>
              <w:tab w:val="left" w:pos="1320"/>
              <w:tab w:val="right" w:leader="dot" w:pos="9062"/>
            </w:tabs>
            <w:rPr>
              <w:rFonts w:eastAsiaTheme="minorEastAsia"/>
              <w:noProof/>
              <w:lang w:eastAsia="en-GB"/>
            </w:rPr>
          </w:pPr>
          <w:hyperlink w:anchor="_Toc62144109" w:history="1">
            <w:r w:rsidR="007E4D2C" w:rsidRPr="00494B5A">
              <w:rPr>
                <w:rStyle w:val="Hyperlink"/>
                <w:noProof/>
              </w:rPr>
              <w:t>4.1.1</w:t>
            </w:r>
            <w:r w:rsidR="007E4D2C">
              <w:rPr>
                <w:rFonts w:eastAsiaTheme="minorEastAsia"/>
                <w:noProof/>
                <w:lang w:eastAsia="en-GB"/>
              </w:rPr>
              <w:tab/>
            </w:r>
            <w:r w:rsidR="007E4D2C" w:rsidRPr="00494B5A">
              <w:rPr>
                <w:rStyle w:val="Hyperlink"/>
                <w:noProof/>
              </w:rPr>
              <w:t>Initiate new month</w:t>
            </w:r>
            <w:r w:rsidR="007E4D2C">
              <w:rPr>
                <w:noProof/>
                <w:webHidden/>
              </w:rPr>
              <w:tab/>
            </w:r>
            <w:r w:rsidR="007E4D2C">
              <w:rPr>
                <w:noProof/>
                <w:webHidden/>
              </w:rPr>
              <w:fldChar w:fldCharType="begin"/>
            </w:r>
            <w:r w:rsidR="007E4D2C">
              <w:rPr>
                <w:noProof/>
                <w:webHidden/>
              </w:rPr>
              <w:instrText xml:space="preserve"> PAGEREF _Toc62144109 \h </w:instrText>
            </w:r>
            <w:r w:rsidR="007E4D2C">
              <w:rPr>
                <w:noProof/>
                <w:webHidden/>
              </w:rPr>
            </w:r>
            <w:r w:rsidR="007E4D2C">
              <w:rPr>
                <w:noProof/>
                <w:webHidden/>
              </w:rPr>
              <w:fldChar w:fldCharType="separate"/>
            </w:r>
            <w:r w:rsidR="007E4D2C">
              <w:rPr>
                <w:noProof/>
                <w:webHidden/>
              </w:rPr>
              <w:t>6</w:t>
            </w:r>
            <w:r w:rsidR="007E4D2C">
              <w:rPr>
                <w:noProof/>
                <w:webHidden/>
              </w:rPr>
              <w:fldChar w:fldCharType="end"/>
            </w:r>
          </w:hyperlink>
        </w:p>
        <w:p w14:paraId="3A754667" w14:textId="1C8FEB84" w:rsidR="007E4D2C" w:rsidRDefault="002148CC">
          <w:pPr>
            <w:pStyle w:val="TOC3"/>
            <w:tabs>
              <w:tab w:val="left" w:pos="1320"/>
              <w:tab w:val="right" w:leader="dot" w:pos="9062"/>
            </w:tabs>
            <w:rPr>
              <w:rFonts w:eastAsiaTheme="minorEastAsia"/>
              <w:noProof/>
              <w:lang w:eastAsia="en-GB"/>
            </w:rPr>
          </w:pPr>
          <w:hyperlink w:anchor="_Toc62144110" w:history="1">
            <w:r w:rsidR="007E4D2C" w:rsidRPr="00494B5A">
              <w:rPr>
                <w:rStyle w:val="Hyperlink"/>
                <w:noProof/>
              </w:rPr>
              <w:t>4.1.2</w:t>
            </w:r>
            <w:r w:rsidR="007E4D2C">
              <w:rPr>
                <w:rFonts w:eastAsiaTheme="minorEastAsia"/>
                <w:noProof/>
                <w:lang w:eastAsia="en-GB"/>
              </w:rPr>
              <w:tab/>
            </w:r>
            <w:r w:rsidR="007E4D2C" w:rsidRPr="00494B5A">
              <w:rPr>
                <w:rStyle w:val="Hyperlink"/>
                <w:noProof/>
              </w:rPr>
              <w:t>Sync with HQ</w:t>
            </w:r>
            <w:r w:rsidR="007E4D2C">
              <w:rPr>
                <w:noProof/>
                <w:webHidden/>
              </w:rPr>
              <w:tab/>
            </w:r>
            <w:r w:rsidR="007E4D2C">
              <w:rPr>
                <w:noProof/>
                <w:webHidden/>
              </w:rPr>
              <w:fldChar w:fldCharType="begin"/>
            </w:r>
            <w:r w:rsidR="007E4D2C">
              <w:rPr>
                <w:noProof/>
                <w:webHidden/>
              </w:rPr>
              <w:instrText xml:space="preserve"> PAGEREF _Toc62144110 \h </w:instrText>
            </w:r>
            <w:r w:rsidR="007E4D2C">
              <w:rPr>
                <w:noProof/>
                <w:webHidden/>
              </w:rPr>
            </w:r>
            <w:r w:rsidR="007E4D2C">
              <w:rPr>
                <w:noProof/>
                <w:webHidden/>
              </w:rPr>
              <w:fldChar w:fldCharType="separate"/>
            </w:r>
            <w:r w:rsidR="007E4D2C">
              <w:rPr>
                <w:noProof/>
                <w:webHidden/>
              </w:rPr>
              <w:t>6</w:t>
            </w:r>
            <w:r w:rsidR="007E4D2C">
              <w:rPr>
                <w:noProof/>
                <w:webHidden/>
              </w:rPr>
              <w:fldChar w:fldCharType="end"/>
            </w:r>
          </w:hyperlink>
        </w:p>
        <w:p w14:paraId="401AB3BC" w14:textId="7DCD08E5" w:rsidR="007E4D2C" w:rsidRDefault="002148CC">
          <w:pPr>
            <w:pStyle w:val="TOC3"/>
            <w:tabs>
              <w:tab w:val="left" w:pos="1320"/>
              <w:tab w:val="right" w:leader="dot" w:pos="9062"/>
            </w:tabs>
            <w:rPr>
              <w:rFonts w:eastAsiaTheme="minorEastAsia"/>
              <w:noProof/>
              <w:lang w:eastAsia="en-GB"/>
            </w:rPr>
          </w:pPr>
          <w:hyperlink w:anchor="_Toc62144111" w:history="1">
            <w:r w:rsidR="007E4D2C" w:rsidRPr="00494B5A">
              <w:rPr>
                <w:rStyle w:val="Hyperlink"/>
                <w:noProof/>
              </w:rPr>
              <w:t>4.1.3</w:t>
            </w:r>
            <w:r w:rsidR="007E4D2C">
              <w:rPr>
                <w:rFonts w:eastAsiaTheme="minorEastAsia"/>
                <w:noProof/>
                <w:lang w:eastAsia="en-GB"/>
              </w:rPr>
              <w:tab/>
            </w:r>
            <w:r w:rsidR="007E4D2C" w:rsidRPr="00494B5A">
              <w:rPr>
                <w:rStyle w:val="Hyperlink"/>
                <w:noProof/>
              </w:rPr>
              <w:t>Collect prices</w:t>
            </w:r>
            <w:r w:rsidR="007E4D2C">
              <w:rPr>
                <w:noProof/>
                <w:webHidden/>
              </w:rPr>
              <w:tab/>
            </w:r>
            <w:r w:rsidR="007E4D2C">
              <w:rPr>
                <w:noProof/>
                <w:webHidden/>
              </w:rPr>
              <w:fldChar w:fldCharType="begin"/>
            </w:r>
            <w:r w:rsidR="007E4D2C">
              <w:rPr>
                <w:noProof/>
                <w:webHidden/>
              </w:rPr>
              <w:instrText xml:space="preserve"> PAGEREF _Toc62144111 \h </w:instrText>
            </w:r>
            <w:r w:rsidR="007E4D2C">
              <w:rPr>
                <w:noProof/>
                <w:webHidden/>
              </w:rPr>
            </w:r>
            <w:r w:rsidR="007E4D2C">
              <w:rPr>
                <w:noProof/>
                <w:webHidden/>
              </w:rPr>
              <w:fldChar w:fldCharType="separate"/>
            </w:r>
            <w:r w:rsidR="007E4D2C">
              <w:rPr>
                <w:noProof/>
                <w:webHidden/>
              </w:rPr>
              <w:t>6</w:t>
            </w:r>
            <w:r w:rsidR="007E4D2C">
              <w:rPr>
                <w:noProof/>
                <w:webHidden/>
              </w:rPr>
              <w:fldChar w:fldCharType="end"/>
            </w:r>
          </w:hyperlink>
        </w:p>
        <w:p w14:paraId="5B6E16BA" w14:textId="253FAB33" w:rsidR="007E4D2C" w:rsidRDefault="002148CC">
          <w:pPr>
            <w:pStyle w:val="TOC2"/>
            <w:tabs>
              <w:tab w:val="left" w:pos="880"/>
              <w:tab w:val="right" w:leader="dot" w:pos="9062"/>
            </w:tabs>
            <w:rPr>
              <w:rFonts w:eastAsiaTheme="minorEastAsia"/>
              <w:noProof/>
              <w:lang w:eastAsia="en-GB"/>
            </w:rPr>
          </w:pPr>
          <w:hyperlink w:anchor="_Toc62144112" w:history="1">
            <w:r w:rsidR="007E4D2C" w:rsidRPr="00494B5A">
              <w:rPr>
                <w:rStyle w:val="Hyperlink"/>
                <w:noProof/>
              </w:rPr>
              <w:t>4.2</w:t>
            </w:r>
            <w:r w:rsidR="007E4D2C">
              <w:rPr>
                <w:rFonts w:eastAsiaTheme="minorEastAsia"/>
                <w:noProof/>
                <w:lang w:eastAsia="en-GB"/>
              </w:rPr>
              <w:tab/>
            </w:r>
            <w:r w:rsidR="007E4D2C" w:rsidRPr="00494B5A">
              <w:rPr>
                <w:rStyle w:val="Hyperlink"/>
                <w:noProof/>
              </w:rPr>
              <w:t>The CPI_app – main price collection app</w:t>
            </w:r>
            <w:r w:rsidR="007E4D2C">
              <w:rPr>
                <w:noProof/>
                <w:webHidden/>
              </w:rPr>
              <w:tab/>
            </w:r>
            <w:r w:rsidR="007E4D2C">
              <w:rPr>
                <w:noProof/>
                <w:webHidden/>
              </w:rPr>
              <w:fldChar w:fldCharType="begin"/>
            </w:r>
            <w:r w:rsidR="007E4D2C">
              <w:rPr>
                <w:noProof/>
                <w:webHidden/>
              </w:rPr>
              <w:instrText xml:space="preserve"> PAGEREF _Toc62144112 \h </w:instrText>
            </w:r>
            <w:r w:rsidR="007E4D2C">
              <w:rPr>
                <w:noProof/>
                <w:webHidden/>
              </w:rPr>
            </w:r>
            <w:r w:rsidR="007E4D2C">
              <w:rPr>
                <w:noProof/>
                <w:webHidden/>
              </w:rPr>
              <w:fldChar w:fldCharType="separate"/>
            </w:r>
            <w:r w:rsidR="007E4D2C">
              <w:rPr>
                <w:noProof/>
                <w:webHidden/>
              </w:rPr>
              <w:t>7</w:t>
            </w:r>
            <w:r w:rsidR="007E4D2C">
              <w:rPr>
                <w:noProof/>
                <w:webHidden/>
              </w:rPr>
              <w:fldChar w:fldCharType="end"/>
            </w:r>
          </w:hyperlink>
        </w:p>
        <w:p w14:paraId="296AB8D6" w14:textId="6A8CF233" w:rsidR="007E4D2C" w:rsidRDefault="002148CC">
          <w:pPr>
            <w:pStyle w:val="TOC3"/>
            <w:tabs>
              <w:tab w:val="left" w:pos="1320"/>
              <w:tab w:val="right" w:leader="dot" w:pos="9062"/>
            </w:tabs>
            <w:rPr>
              <w:rFonts w:eastAsiaTheme="minorEastAsia"/>
              <w:noProof/>
              <w:lang w:eastAsia="en-GB"/>
            </w:rPr>
          </w:pPr>
          <w:hyperlink w:anchor="_Toc62144113" w:history="1">
            <w:r w:rsidR="007E4D2C" w:rsidRPr="00494B5A">
              <w:rPr>
                <w:rStyle w:val="Hyperlink"/>
                <w:noProof/>
              </w:rPr>
              <w:t>4.2.1</w:t>
            </w:r>
            <w:r w:rsidR="007E4D2C">
              <w:rPr>
                <w:rFonts w:eastAsiaTheme="minorEastAsia"/>
                <w:noProof/>
                <w:lang w:eastAsia="en-GB"/>
              </w:rPr>
              <w:tab/>
            </w:r>
            <w:r w:rsidR="007E4D2C" w:rsidRPr="00494B5A">
              <w:rPr>
                <w:rStyle w:val="Hyperlink"/>
                <w:noProof/>
              </w:rPr>
              <w:t>At startup</w:t>
            </w:r>
            <w:r w:rsidR="007E4D2C">
              <w:rPr>
                <w:noProof/>
                <w:webHidden/>
              </w:rPr>
              <w:tab/>
            </w:r>
            <w:r w:rsidR="007E4D2C">
              <w:rPr>
                <w:noProof/>
                <w:webHidden/>
              </w:rPr>
              <w:fldChar w:fldCharType="begin"/>
            </w:r>
            <w:r w:rsidR="007E4D2C">
              <w:rPr>
                <w:noProof/>
                <w:webHidden/>
              </w:rPr>
              <w:instrText xml:space="preserve"> PAGEREF _Toc62144113 \h </w:instrText>
            </w:r>
            <w:r w:rsidR="007E4D2C">
              <w:rPr>
                <w:noProof/>
                <w:webHidden/>
              </w:rPr>
            </w:r>
            <w:r w:rsidR="007E4D2C">
              <w:rPr>
                <w:noProof/>
                <w:webHidden/>
              </w:rPr>
              <w:fldChar w:fldCharType="separate"/>
            </w:r>
            <w:r w:rsidR="007E4D2C">
              <w:rPr>
                <w:noProof/>
                <w:webHidden/>
              </w:rPr>
              <w:t>7</w:t>
            </w:r>
            <w:r w:rsidR="007E4D2C">
              <w:rPr>
                <w:noProof/>
                <w:webHidden/>
              </w:rPr>
              <w:fldChar w:fldCharType="end"/>
            </w:r>
          </w:hyperlink>
        </w:p>
        <w:p w14:paraId="7E41A65B" w14:textId="6CDCF438" w:rsidR="007E4D2C" w:rsidRDefault="002148CC">
          <w:pPr>
            <w:pStyle w:val="TOC3"/>
            <w:tabs>
              <w:tab w:val="left" w:pos="1320"/>
              <w:tab w:val="right" w:leader="dot" w:pos="9062"/>
            </w:tabs>
            <w:rPr>
              <w:rFonts w:eastAsiaTheme="minorEastAsia"/>
              <w:noProof/>
              <w:lang w:eastAsia="en-GB"/>
            </w:rPr>
          </w:pPr>
          <w:hyperlink w:anchor="_Toc62144114" w:history="1">
            <w:r w:rsidR="007E4D2C" w:rsidRPr="00494B5A">
              <w:rPr>
                <w:rStyle w:val="Hyperlink"/>
                <w:noProof/>
              </w:rPr>
              <w:t>4.2.2</w:t>
            </w:r>
            <w:r w:rsidR="007E4D2C">
              <w:rPr>
                <w:rFonts w:eastAsiaTheme="minorEastAsia"/>
                <w:noProof/>
                <w:lang w:eastAsia="en-GB"/>
              </w:rPr>
              <w:tab/>
            </w:r>
            <w:r w:rsidR="007E4D2C" w:rsidRPr="00494B5A">
              <w:rPr>
                <w:rStyle w:val="Hyperlink"/>
                <w:noProof/>
              </w:rPr>
              <w:t>The PRODGROUP field</w:t>
            </w:r>
            <w:r w:rsidR="007E4D2C">
              <w:rPr>
                <w:noProof/>
                <w:webHidden/>
              </w:rPr>
              <w:tab/>
            </w:r>
            <w:r w:rsidR="007E4D2C">
              <w:rPr>
                <w:noProof/>
                <w:webHidden/>
              </w:rPr>
              <w:fldChar w:fldCharType="begin"/>
            </w:r>
            <w:r w:rsidR="007E4D2C">
              <w:rPr>
                <w:noProof/>
                <w:webHidden/>
              </w:rPr>
              <w:instrText xml:space="preserve"> PAGEREF _Toc62144114 \h </w:instrText>
            </w:r>
            <w:r w:rsidR="007E4D2C">
              <w:rPr>
                <w:noProof/>
                <w:webHidden/>
              </w:rPr>
            </w:r>
            <w:r w:rsidR="007E4D2C">
              <w:rPr>
                <w:noProof/>
                <w:webHidden/>
              </w:rPr>
              <w:fldChar w:fldCharType="separate"/>
            </w:r>
            <w:r w:rsidR="007E4D2C">
              <w:rPr>
                <w:noProof/>
                <w:webHidden/>
              </w:rPr>
              <w:t>7</w:t>
            </w:r>
            <w:r w:rsidR="007E4D2C">
              <w:rPr>
                <w:noProof/>
                <w:webHidden/>
              </w:rPr>
              <w:fldChar w:fldCharType="end"/>
            </w:r>
          </w:hyperlink>
        </w:p>
        <w:p w14:paraId="3797EF3D" w14:textId="3D75D18C" w:rsidR="007E4D2C" w:rsidRDefault="002148CC">
          <w:pPr>
            <w:pStyle w:val="TOC3"/>
            <w:tabs>
              <w:tab w:val="left" w:pos="1320"/>
              <w:tab w:val="right" w:leader="dot" w:pos="9062"/>
            </w:tabs>
            <w:rPr>
              <w:rFonts w:eastAsiaTheme="minorEastAsia"/>
              <w:noProof/>
              <w:lang w:eastAsia="en-GB"/>
            </w:rPr>
          </w:pPr>
          <w:hyperlink w:anchor="_Toc62144115" w:history="1">
            <w:r w:rsidR="007E4D2C" w:rsidRPr="00494B5A">
              <w:rPr>
                <w:rStyle w:val="Hyperlink"/>
                <w:noProof/>
              </w:rPr>
              <w:t>4.2.3</w:t>
            </w:r>
            <w:r w:rsidR="007E4D2C">
              <w:rPr>
                <w:rFonts w:eastAsiaTheme="minorEastAsia"/>
                <w:noProof/>
                <w:lang w:eastAsia="en-GB"/>
              </w:rPr>
              <w:tab/>
            </w:r>
            <w:r w:rsidR="007E4D2C" w:rsidRPr="00494B5A">
              <w:rPr>
                <w:rStyle w:val="Hyperlink"/>
                <w:noProof/>
              </w:rPr>
              <w:t>The PRODUCT field</w:t>
            </w:r>
            <w:r w:rsidR="007E4D2C">
              <w:rPr>
                <w:noProof/>
                <w:webHidden/>
              </w:rPr>
              <w:tab/>
            </w:r>
            <w:r w:rsidR="007E4D2C">
              <w:rPr>
                <w:noProof/>
                <w:webHidden/>
              </w:rPr>
              <w:fldChar w:fldCharType="begin"/>
            </w:r>
            <w:r w:rsidR="007E4D2C">
              <w:rPr>
                <w:noProof/>
                <w:webHidden/>
              </w:rPr>
              <w:instrText xml:space="preserve"> PAGEREF _Toc62144115 \h </w:instrText>
            </w:r>
            <w:r w:rsidR="007E4D2C">
              <w:rPr>
                <w:noProof/>
                <w:webHidden/>
              </w:rPr>
            </w:r>
            <w:r w:rsidR="007E4D2C">
              <w:rPr>
                <w:noProof/>
                <w:webHidden/>
              </w:rPr>
              <w:fldChar w:fldCharType="separate"/>
            </w:r>
            <w:r w:rsidR="007E4D2C">
              <w:rPr>
                <w:noProof/>
                <w:webHidden/>
              </w:rPr>
              <w:t>7</w:t>
            </w:r>
            <w:r w:rsidR="007E4D2C">
              <w:rPr>
                <w:noProof/>
                <w:webHidden/>
              </w:rPr>
              <w:fldChar w:fldCharType="end"/>
            </w:r>
          </w:hyperlink>
        </w:p>
        <w:p w14:paraId="5AC1CC81" w14:textId="246015B9" w:rsidR="007E4D2C" w:rsidRDefault="002148CC">
          <w:pPr>
            <w:pStyle w:val="TOC3"/>
            <w:tabs>
              <w:tab w:val="left" w:pos="1320"/>
              <w:tab w:val="right" w:leader="dot" w:pos="9062"/>
            </w:tabs>
            <w:rPr>
              <w:rFonts w:eastAsiaTheme="minorEastAsia"/>
              <w:noProof/>
              <w:lang w:eastAsia="en-GB"/>
            </w:rPr>
          </w:pPr>
          <w:hyperlink w:anchor="_Toc62144116" w:history="1">
            <w:r w:rsidR="007E4D2C" w:rsidRPr="00494B5A">
              <w:rPr>
                <w:rStyle w:val="Hyperlink"/>
                <w:noProof/>
              </w:rPr>
              <w:t>4.2.4</w:t>
            </w:r>
            <w:r w:rsidR="007E4D2C">
              <w:rPr>
                <w:rFonts w:eastAsiaTheme="minorEastAsia"/>
                <w:noProof/>
                <w:lang w:eastAsia="en-GB"/>
              </w:rPr>
              <w:tab/>
            </w:r>
            <w:r w:rsidR="007E4D2C" w:rsidRPr="00494B5A">
              <w:rPr>
                <w:rStyle w:val="Hyperlink"/>
                <w:noProof/>
              </w:rPr>
              <w:t>The ENDQUEST and the DUMMY fields</w:t>
            </w:r>
            <w:r w:rsidR="007E4D2C">
              <w:rPr>
                <w:noProof/>
                <w:webHidden/>
              </w:rPr>
              <w:tab/>
            </w:r>
            <w:r w:rsidR="007E4D2C">
              <w:rPr>
                <w:noProof/>
                <w:webHidden/>
              </w:rPr>
              <w:fldChar w:fldCharType="begin"/>
            </w:r>
            <w:r w:rsidR="007E4D2C">
              <w:rPr>
                <w:noProof/>
                <w:webHidden/>
              </w:rPr>
              <w:instrText xml:space="preserve"> PAGEREF _Toc62144116 \h </w:instrText>
            </w:r>
            <w:r w:rsidR="007E4D2C">
              <w:rPr>
                <w:noProof/>
                <w:webHidden/>
              </w:rPr>
            </w:r>
            <w:r w:rsidR="007E4D2C">
              <w:rPr>
                <w:noProof/>
                <w:webHidden/>
              </w:rPr>
              <w:fldChar w:fldCharType="separate"/>
            </w:r>
            <w:r w:rsidR="007E4D2C">
              <w:rPr>
                <w:noProof/>
                <w:webHidden/>
              </w:rPr>
              <w:t>7</w:t>
            </w:r>
            <w:r w:rsidR="007E4D2C">
              <w:rPr>
                <w:noProof/>
                <w:webHidden/>
              </w:rPr>
              <w:fldChar w:fldCharType="end"/>
            </w:r>
          </w:hyperlink>
        </w:p>
        <w:p w14:paraId="1CD28235" w14:textId="57CF466E" w:rsidR="00047658" w:rsidRDefault="00047658">
          <w:r>
            <w:rPr>
              <w:b/>
              <w:bCs/>
              <w:noProof/>
            </w:rPr>
            <w:fldChar w:fldCharType="end"/>
          </w:r>
        </w:p>
      </w:sdtContent>
    </w:sdt>
    <w:p w14:paraId="5D0361AF" w14:textId="28689ABC" w:rsidR="002E727D" w:rsidRDefault="002E727D">
      <w:r>
        <w:br w:type="page"/>
      </w:r>
    </w:p>
    <w:p w14:paraId="5004F297" w14:textId="77777777" w:rsidR="00047658" w:rsidRDefault="00047658" w:rsidP="006269BC"/>
    <w:p w14:paraId="3FE82639" w14:textId="77777777" w:rsidR="00EE6A1C" w:rsidRDefault="00EE6A1C" w:rsidP="00736828">
      <w:pPr>
        <w:pStyle w:val="Heading1"/>
      </w:pPr>
      <w:bookmarkStart w:id="0" w:name="_Toc62144103"/>
      <w:r>
        <w:t>Introduction</w:t>
      </w:r>
      <w:bookmarkEnd w:id="0"/>
    </w:p>
    <w:p w14:paraId="09919C5B" w14:textId="4CFEC01B" w:rsidR="009768EE" w:rsidRDefault="00EE6A1C" w:rsidP="00EE6A1C">
      <w:r>
        <w:t xml:space="preserve">The CPI price collection system is for collecting </w:t>
      </w:r>
      <w:r w:rsidR="002E727D">
        <w:t xml:space="preserve">monthly </w:t>
      </w:r>
      <w:r>
        <w:t>prices. It only covers the data collection part. There are other systems covering data editing and further processing as well as administering the products and shops that are included in the survey.</w:t>
      </w:r>
      <w:r w:rsidR="002D717A">
        <w:t xml:space="preserve"> The system described here however, is closely linked with the existing </w:t>
      </w:r>
      <w:proofErr w:type="spellStart"/>
      <w:r w:rsidR="002D717A">
        <w:t>powerbuilder</w:t>
      </w:r>
      <w:proofErr w:type="spellEnd"/>
      <w:r w:rsidR="002D717A">
        <w:t xml:space="preserve"> system</w:t>
      </w:r>
      <w:r w:rsidR="009768EE">
        <w:t xml:space="preserve"> (see figure below)</w:t>
      </w:r>
      <w:r w:rsidR="00047658">
        <w:rPr>
          <w:noProof/>
        </w:rPr>
        <w:drawing>
          <wp:inline distT="0" distB="0" distL="0" distR="0" wp14:anchorId="3F1EC1F6" wp14:editId="51661D39">
            <wp:extent cx="5760720" cy="3862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62705"/>
                    </a:xfrm>
                    <a:prstGeom prst="rect">
                      <a:avLst/>
                    </a:prstGeom>
                  </pic:spPr>
                </pic:pic>
              </a:graphicData>
            </a:graphic>
          </wp:inline>
        </w:drawing>
      </w:r>
    </w:p>
    <w:p w14:paraId="3227FBB8" w14:textId="77777777" w:rsidR="00F41000" w:rsidRDefault="00F41000" w:rsidP="00EE6A1C">
      <w:r>
        <w:t xml:space="preserve">The system is made in CSPro – </w:t>
      </w:r>
      <w:proofErr w:type="gramStart"/>
      <w:r>
        <w:t xml:space="preserve">a  </w:t>
      </w:r>
      <w:r w:rsidR="00DF077E">
        <w:t>“</w:t>
      </w:r>
      <w:proofErr w:type="gramEnd"/>
      <w:r w:rsidR="00DF077E">
        <w:t>C</w:t>
      </w:r>
      <w:r>
        <w:t>ensus and survey processing system</w:t>
      </w:r>
      <w:r w:rsidR="00DF077E">
        <w:t>”</w:t>
      </w:r>
      <w:r>
        <w:t xml:space="preserve"> made by US Census Bureau and consists of 3 parts:</w:t>
      </w:r>
    </w:p>
    <w:p w14:paraId="42F07F36" w14:textId="77777777" w:rsidR="00F41000" w:rsidRDefault="00F41000" w:rsidP="00F41000">
      <w:pPr>
        <w:pStyle w:val="ListParagraph"/>
        <w:numPr>
          <w:ilvl w:val="0"/>
          <w:numId w:val="7"/>
        </w:numPr>
      </w:pPr>
      <w:r>
        <w:t xml:space="preserve">The app on the tablets for collecting the </w:t>
      </w:r>
      <w:proofErr w:type="gramStart"/>
      <w:r>
        <w:t>prices</w:t>
      </w:r>
      <w:proofErr w:type="gramEnd"/>
    </w:p>
    <w:p w14:paraId="1F4D0B64" w14:textId="77777777" w:rsidR="00F41000" w:rsidRDefault="00F41000" w:rsidP="00F41000">
      <w:pPr>
        <w:pStyle w:val="ListParagraph"/>
        <w:numPr>
          <w:ilvl w:val="0"/>
          <w:numId w:val="7"/>
        </w:numPr>
      </w:pPr>
      <w:proofErr w:type="spellStart"/>
      <w:r>
        <w:t>CSWeb</w:t>
      </w:r>
      <w:proofErr w:type="spellEnd"/>
      <w:r>
        <w:t xml:space="preserve"> software running on IIS – the Windows’ web server. This is for synchronizing data and administer the </w:t>
      </w:r>
      <w:proofErr w:type="gramStart"/>
      <w:r>
        <w:t>tablets</w:t>
      </w:r>
      <w:proofErr w:type="gramEnd"/>
    </w:p>
    <w:p w14:paraId="69BACDD2" w14:textId="77777777" w:rsidR="00F41000" w:rsidRDefault="00F41000" w:rsidP="00F41000">
      <w:pPr>
        <w:pStyle w:val="ListParagraph"/>
        <w:numPr>
          <w:ilvl w:val="0"/>
          <w:numId w:val="7"/>
        </w:numPr>
      </w:pPr>
      <w:r>
        <w:t xml:space="preserve">A CSPro app running on desktop computer of the local offices. This is used </w:t>
      </w:r>
      <w:proofErr w:type="gramStart"/>
      <w:r>
        <w:t>to</w:t>
      </w:r>
      <w:proofErr w:type="gramEnd"/>
    </w:p>
    <w:p w14:paraId="3E76F0F8" w14:textId="77777777" w:rsidR="00F41000" w:rsidRDefault="00F41000" w:rsidP="00F41000">
      <w:pPr>
        <w:pStyle w:val="ListParagraph"/>
        <w:numPr>
          <w:ilvl w:val="1"/>
          <w:numId w:val="7"/>
        </w:numPr>
      </w:pPr>
      <w:r>
        <w:t xml:space="preserve">extract the collected data from the database on the </w:t>
      </w:r>
      <w:proofErr w:type="gramStart"/>
      <w:r>
        <w:t>server</w:t>
      </w:r>
      <w:proofErr w:type="gramEnd"/>
    </w:p>
    <w:p w14:paraId="74072159" w14:textId="77777777" w:rsidR="00EE6A1C" w:rsidRDefault="00F41000" w:rsidP="00EE6A1C">
      <w:pPr>
        <w:pStyle w:val="ListParagraph"/>
        <w:numPr>
          <w:ilvl w:val="1"/>
          <w:numId w:val="7"/>
        </w:numPr>
      </w:pPr>
      <w:r>
        <w:t>upload the monthly files used by the tablets to navigate to the right shops and products and compare prices with last month.</w:t>
      </w:r>
    </w:p>
    <w:p w14:paraId="50974991" w14:textId="77777777" w:rsidR="00F41000" w:rsidRPr="00EE6A1C" w:rsidRDefault="00F41000" w:rsidP="00F41000"/>
    <w:p w14:paraId="56EE31CA" w14:textId="77777777" w:rsidR="00B16D19" w:rsidRDefault="00736828" w:rsidP="00736828">
      <w:pPr>
        <w:pStyle w:val="Heading1"/>
      </w:pPr>
      <w:bookmarkStart w:id="1" w:name="_Toc62144104"/>
      <w:r>
        <w:t>The file Hierarchy</w:t>
      </w:r>
      <w:bookmarkEnd w:id="1"/>
    </w:p>
    <w:p w14:paraId="0AF904BA" w14:textId="77777777" w:rsidR="00F41000" w:rsidRPr="00F41000" w:rsidRDefault="00F41000" w:rsidP="00F41000">
      <w:r>
        <w:t xml:space="preserve">The whole of the system contains the following folders. Not all of them are relevant to </w:t>
      </w:r>
      <w:r w:rsidR="00F75922">
        <w:t>the different parts of the system:</w:t>
      </w:r>
    </w:p>
    <w:p w14:paraId="0E370E18" w14:textId="06F7491E" w:rsidR="00736828" w:rsidRDefault="00736828" w:rsidP="00736828">
      <w:pPr>
        <w:pStyle w:val="ListParagraph"/>
        <w:numPr>
          <w:ilvl w:val="0"/>
          <w:numId w:val="3"/>
        </w:numPr>
      </w:pPr>
      <w:r w:rsidRPr="00736828">
        <w:rPr>
          <w:b/>
        </w:rPr>
        <w:t>admin folder</w:t>
      </w:r>
      <w:r>
        <w:t xml:space="preserve">: </w:t>
      </w:r>
      <w:r w:rsidR="00F75922">
        <w:t>This c</w:t>
      </w:r>
      <w:r>
        <w:t xml:space="preserve">ontains CSPro programs for the local offices to extract data from the server and to upload the txt files from the </w:t>
      </w:r>
      <w:proofErr w:type="spellStart"/>
      <w:r>
        <w:t>powerbuilder</w:t>
      </w:r>
      <w:proofErr w:type="spellEnd"/>
      <w:r w:rsidR="00F75922">
        <w:t xml:space="preserve">. </w:t>
      </w:r>
      <w:r w:rsidR="002E727D">
        <w:t>Also, there are extra functionality for the CPI admin for changing the basket of products every 5</w:t>
      </w:r>
      <w:r w:rsidR="002E727D" w:rsidRPr="002E727D">
        <w:rPr>
          <w:vertAlign w:val="superscript"/>
        </w:rPr>
        <w:t>th</w:t>
      </w:r>
      <w:r w:rsidR="002E727D">
        <w:t xml:space="preserve"> year.</w:t>
      </w:r>
    </w:p>
    <w:p w14:paraId="71245CDF" w14:textId="6492F912" w:rsidR="00736828" w:rsidRPr="001C6545" w:rsidRDefault="00736828" w:rsidP="00736828">
      <w:pPr>
        <w:pStyle w:val="ListParagraph"/>
        <w:numPr>
          <w:ilvl w:val="0"/>
          <w:numId w:val="3"/>
        </w:numPr>
        <w:rPr>
          <w:b/>
        </w:rPr>
      </w:pPr>
      <w:proofErr w:type="spellStart"/>
      <w:r w:rsidRPr="00736828">
        <w:rPr>
          <w:b/>
        </w:rPr>
        <w:lastRenderedPageBreak/>
        <w:t>CPI_app</w:t>
      </w:r>
      <w:proofErr w:type="spellEnd"/>
      <w:r w:rsidRPr="00736828">
        <w:rPr>
          <w:b/>
        </w:rPr>
        <w:t xml:space="preserve"> folder: </w:t>
      </w:r>
      <w:r w:rsidRPr="00736828">
        <w:t xml:space="preserve">the main </w:t>
      </w:r>
      <w:r>
        <w:t>price collecting app source files</w:t>
      </w:r>
      <w:r w:rsidR="00F75922">
        <w:t>. This, together with the menu folder constitutes the part of the system that is installed on the tablets</w:t>
      </w:r>
      <w:r w:rsidR="00456874">
        <w:t>.</w:t>
      </w:r>
    </w:p>
    <w:p w14:paraId="45AF9B72" w14:textId="756A0366" w:rsidR="002E727D" w:rsidRDefault="002E727D" w:rsidP="00736828">
      <w:pPr>
        <w:pStyle w:val="ListParagraph"/>
        <w:numPr>
          <w:ilvl w:val="0"/>
          <w:numId w:val="3"/>
        </w:numPr>
        <w:rPr>
          <w:b/>
        </w:rPr>
      </w:pPr>
      <w:r>
        <w:rPr>
          <w:b/>
        </w:rPr>
        <w:t xml:space="preserve">Documentation folder: </w:t>
      </w:r>
      <w:r>
        <w:rPr>
          <w:bCs/>
        </w:rPr>
        <w:t>Contains this document and any other documentation related to the system</w:t>
      </w:r>
      <w:r w:rsidR="00456874">
        <w:rPr>
          <w:bCs/>
        </w:rPr>
        <w:t>.</w:t>
      </w:r>
    </w:p>
    <w:p w14:paraId="1B0BD305" w14:textId="68DB71F4" w:rsidR="001C6545" w:rsidRPr="001C6545" w:rsidRDefault="001C6545" w:rsidP="00736828">
      <w:pPr>
        <w:pStyle w:val="ListParagraph"/>
        <w:numPr>
          <w:ilvl w:val="0"/>
          <w:numId w:val="3"/>
        </w:numPr>
        <w:rPr>
          <w:b/>
        </w:rPr>
      </w:pPr>
      <w:proofErr w:type="spellStart"/>
      <w:r>
        <w:rPr>
          <w:b/>
        </w:rPr>
        <w:t>LookUp</w:t>
      </w:r>
      <w:proofErr w:type="spellEnd"/>
      <w:r>
        <w:rPr>
          <w:b/>
        </w:rPr>
        <w:t xml:space="preserve"> folder: </w:t>
      </w:r>
      <w:r>
        <w:t>Where all the lookup files for all local offices are stored</w:t>
      </w:r>
      <w:r w:rsidR="00BE2B0B">
        <w:t>.</w:t>
      </w:r>
      <w:r w:rsidR="00F75922">
        <w:t xml:space="preserve"> This also need to be present at the </w:t>
      </w:r>
      <w:proofErr w:type="spellStart"/>
      <w:r w:rsidR="00F75922">
        <w:t>CSWeb</w:t>
      </w:r>
      <w:proofErr w:type="spellEnd"/>
      <w:r w:rsidR="00F75922">
        <w:t xml:space="preserve"> server.</w:t>
      </w:r>
    </w:p>
    <w:p w14:paraId="2FAB31F9" w14:textId="7F11546A" w:rsidR="001C6545" w:rsidRPr="002E727D" w:rsidRDefault="001C6545" w:rsidP="00736828">
      <w:pPr>
        <w:pStyle w:val="ListParagraph"/>
        <w:numPr>
          <w:ilvl w:val="0"/>
          <w:numId w:val="3"/>
        </w:numPr>
        <w:rPr>
          <w:b/>
        </w:rPr>
      </w:pPr>
      <w:r>
        <w:rPr>
          <w:b/>
        </w:rPr>
        <w:t>Menu folder:</w:t>
      </w:r>
      <w:r>
        <w:t xml:space="preserve"> The program to start up the price collection app on the tablets</w:t>
      </w:r>
      <w:r w:rsidR="00456874">
        <w:t>.</w:t>
      </w:r>
    </w:p>
    <w:p w14:paraId="23CD0891" w14:textId="3CDED10F" w:rsidR="002E727D" w:rsidRPr="002E727D" w:rsidRDefault="002E727D" w:rsidP="002E727D">
      <w:pPr>
        <w:rPr>
          <w:bCs/>
        </w:rPr>
      </w:pPr>
      <w:r>
        <w:rPr>
          <w:bCs/>
        </w:rPr>
        <w:t xml:space="preserve">In </w:t>
      </w:r>
      <w:proofErr w:type="gramStart"/>
      <w:r>
        <w:rPr>
          <w:bCs/>
        </w:rPr>
        <w:t>addition</w:t>
      </w:r>
      <w:proofErr w:type="gramEnd"/>
      <w:r>
        <w:rPr>
          <w:bCs/>
        </w:rPr>
        <w:t xml:space="preserve"> there are some files</w:t>
      </w:r>
    </w:p>
    <w:p w14:paraId="55A8D80D" w14:textId="77777777" w:rsidR="001C6545" w:rsidRPr="00736828" w:rsidRDefault="001C6545" w:rsidP="00736828">
      <w:pPr>
        <w:pStyle w:val="ListParagraph"/>
        <w:numPr>
          <w:ilvl w:val="0"/>
          <w:numId w:val="3"/>
        </w:numPr>
        <w:rPr>
          <w:b/>
        </w:rPr>
      </w:pPr>
      <w:r>
        <w:rPr>
          <w:b/>
        </w:rPr>
        <w:t xml:space="preserve">Deploy to </w:t>
      </w:r>
      <w:proofErr w:type="spellStart"/>
      <w:r>
        <w:rPr>
          <w:b/>
        </w:rPr>
        <w:t>CSWeb</w:t>
      </w:r>
      <w:proofErr w:type="spellEnd"/>
      <w:r>
        <w:rPr>
          <w:b/>
        </w:rPr>
        <w:t xml:space="preserve"> server files: </w:t>
      </w:r>
      <w:r>
        <w:t xml:space="preserve">Script to redeploy the system to the </w:t>
      </w:r>
      <w:proofErr w:type="spellStart"/>
      <w:r>
        <w:t>CSWeb</w:t>
      </w:r>
      <w:proofErr w:type="spellEnd"/>
      <w:r>
        <w:t xml:space="preserve"> server. To be run if updates are done to the </w:t>
      </w:r>
      <w:proofErr w:type="spellStart"/>
      <w:r>
        <w:t>CPI_app</w:t>
      </w:r>
      <w:proofErr w:type="spellEnd"/>
      <w:r>
        <w:t xml:space="preserve"> and/or Menu folders. Requires CSPro to be installed. To run it: double click on the file with the traffic light icon</w:t>
      </w:r>
      <w:r w:rsidR="00BE2B0B">
        <w:t>:</w:t>
      </w:r>
      <w:r w:rsidR="00BE2B0B">
        <w:br/>
      </w:r>
      <w:r w:rsidR="00BE2B0B">
        <w:br/>
      </w:r>
      <w:r w:rsidR="00BE2B0B">
        <w:rPr>
          <w:noProof/>
        </w:rPr>
        <w:drawing>
          <wp:inline distT="0" distB="0" distL="0" distR="0" wp14:anchorId="69124678" wp14:editId="7D2645AD">
            <wp:extent cx="5295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1676400"/>
                    </a:xfrm>
                    <a:prstGeom prst="rect">
                      <a:avLst/>
                    </a:prstGeom>
                  </pic:spPr>
                </pic:pic>
              </a:graphicData>
            </a:graphic>
          </wp:inline>
        </w:drawing>
      </w:r>
      <w:r w:rsidR="00BE2B0B">
        <w:br/>
      </w:r>
      <w:r w:rsidR="00BE2B0B">
        <w:br/>
      </w:r>
    </w:p>
    <w:p w14:paraId="49754636" w14:textId="77777777" w:rsidR="00736828" w:rsidRDefault="00BE2B0B" w:rsidP="00BE2B0B">
      <w:pPr>
        <w:pStyle w:val="Heading1"/>
      </w:pPr>
      <w:bookmarkStart w:id="2" w:name="_Toc62144105"/>
      <w:r>
        <w:t>The lookup folder</w:t>
      </w:r>
      <w:bookmarkEnd w:id="2"/>
    </w:p>
    <w:p w14:paraId="18CF7CEC" w14:textId="77777777" w:rsidR="00456874" w:rsidRDefault="00456874" w:rsidP="00BE2B0B">
      <w:r>
        <w:t>At the top of the lookup hierarchy, there are the following important files:</w:t>
      </w:r>
    </w:p>
    <w:p w14:paraId="5C0A79E2" w14:textId="337CA547" w:rsidR="00456874" w:rsidRDefault="00456874" w:rsidP="00456874">
      <w:pPr>
        <w:pStyle w:val="ListParagraph"/>
        <w:numPr>
          <w:ilvl w:val="0"/>
          <w:numId w:val="9"/>
        </w:numPr>
      </w:pPr>
      <w:r w:rsidRPr="00456874">
        <w:rPr>
          <w:b/>
          <w:bCs/>
        </w:rPr>
        <w:t>Coicop_lvl3.csdb:</w:t>
      </w:r>
      <w:r>
        <w:t xml:space="preserve"> This is a CSPro database file containing 3-level </w:t>
      </w:r>
      <w:proofErr w:type="spellStart"/>
      <w:r>
        <w:t>coicop</w:t>
      </w:r>
      <w:proofErr w:type="spellEnd"/>
      <w:r>
        <w:t xml:space="preserve"> code with descriptions for grouping the products to make it easy for the price collectors to navigate in the shops.</w:t>
      </w:r>
      <w:r>
        <w:br/>
        <w:t xml:space="preserve">If this list has to be changed when a new basket is introduced, please refer to the document “Change 3-lvl </w:t>
      </w:r>
      <w:proofErr w:type="spellStart"/>
      <w:r>
        <w:t>coicop</w:t>
      </w:r>
      <w:proofErr w:type="spellEnd"/>
      <w:r>
        <w:t xml:space="preserve"> code.docx” to see how. </w:t>
      </w:r>
    </w:p>
    <w:p w14:paraId="2FF411A2" w14:textId="77777777" w:rsidR="00130A60" w:rsidRDefault="00130A60" w:rsidP="00130A60">
      <w:pPr>
        <w:pStyle w:val="ListParagraph"/>
        <w:numPr>
          <w:ilvl w:val="0"/>
          <w:numId w:val="9"/>
        </w:numPr>
      </w:pPr>
      <w:r>
        <w:rPr>
          <w:b/>
          <w:bCs/>
        </w:rPr>
        <w:t xml:space="preserve">prodNumber_Coicop3.txt: </w:t>
      </w:r>
      <w:r>
        <w:t>a file connecting the products number in use at SSSU with the COICOP numbers. This file must be changed every 5</w:t>
      </w:r>
      <w:r w:rsidRPr="00BB4234">
        <w:rPr>
          <w:vertAlign w:val="superscript"/>
        </w:rPr>
        <w:t>th</w:t>
      </w:r>
      <w:r>
        <w:t xml:space="preserve"> year when there is a new basket of products.</w:t>
      </w:r>
    </w:p>
    <w:p w14:paraId="18F2C898" w14:textId="444EAE8D" w:rsidR="00456874" w:rsidRDefault="00BB4234" w:rsidP="00456874">
      <w:pPr>
        <w:pStyle w:val="ListParagraph"/>
        <w:numPr>
          <w:ilvl w:val="0"/>
          <w:numId w:val="9"/>
        </w:numPr>
      </w:pPr>
      <w:r w:rsidRPr="00BB4234">
        <w:rPr>
          <w:b/>
          <w:bCs/>
        </w:rPr>
        <w:t>Regions.csv:</w:t>
      </w:r>
      <w:r>
        <w:t xml:space="preserve"> the</w:t>
      </w:r>
      <w:r w:rsidR="00456874">
        <w:t xml:space="preserve"> file containing oblasts and </w:t>
      </w:r>
      <w:proofErr w:type="spellStart"/>
      <w:r w:rsidR="00456874">
        <w:t>mistos</w:t>
      </w:r>
      <w:proofErr w:type="spellEnd"/>
      <w:r w:rsidR="00456874">
        <w:t xml:space="preserve"> where prices are collected</w:t>
      </w:r>
      <w:r>
        <w:t>. If a local office is added or removed, this file should be changed as well as the file hierarchy containing the names of the offices.</w:t>
      </w:r>
    </w:p>
    <w:p w14:paraId="7D35B69E" w14:textId="37727400" w:rsidR="00130A60" w:rsidRDefault="00130A60" w:rsidP="00456874">
      <w:pPr>
        <w:pStyle w:val="ListParagraph"/>
        <w:numPr>
          <w:ilvl w:val="0"/>
          <w:numId w:val="9"/>
        </w:numPr>
      </w:pPr>
      <w:r>
        <w:rPr>
          <w:b/>
          <w:bCs/>
        </w:rPr>
        <w:t>MistoNames</w:t>
      </w:r>
      <w:r w:rsidRPr="00130A60">
        <w:rPr>
          <w:b/>
          <w:bCs/>
        </w:rPr>
        <w:t>.txt:</w:t>
      </w:r>
      <w:r>
        <w:t xml:space="preserve"> this file is used by the admin application and must be modified in the same situation as for the Regions </w:t>
      </w:r>
      <w:proofErr w:type="gramStart"/>
      <w:r>
        <w:t>file</w:t>
      </w:r>
      <w:proofErr w:type="gramEnd"/>
    </w:p>
    <w:p w14:paraId="3CD8E3B1" w14:textId="7F958469" w:rsidR="00130A60" w:rsidRDefault="00130A60" w:rsidP="00130A60">
      <w:r>
        <w:t>(The other files in this folder can be ignored, as they are generated by CSPro)</w:t>
      </w:r>
    </w:p>
    <w:p w14:paraId="4CD5C328" w14:textId="77777777" w:rsidR="00456874" w:rsidRDefault="00456874" w:rsidP="00BE2B0B"/>
    <w:p w14:paraId="613D853F" w14:textId="77777777" w:rsidR="00456874" w:rsidRDefault="00456874" w:rsidP="00BE2B0B"/>
    <w:p w14:paraId="408517F3" w14:textId="77777777" w:rsidR="00130A60" w:rsidRDefault="00130A60" w:rsidP="00BE2B0B"/>
    <w:p w14:paraId="5CC8D341" w14:textId="740F697D" w:rsidR="00130A60" w:rsidRDefault="00130A60" w:rsidP="00130A60">
      <w:pPr>
        <w:pStyle w:val="Heading2"/>
      </w:pPr>
      <w:bookmarkStart w:id="3" w:name="_Toc62144106"/>
      <w:r>
        <w:lastRenderedPageBreak/>
        <w:t>The local offices folders</w:t>
      </w:r>
      <w:bookmarkEnd w:id="3"/>
    </w:p>
    <w:p w14:paraId="33135724" w14:textId="295A6E72" w:rsidR="00BE2B0B" w:rsidRDefault="00130A60" w:rsidP="00BE2B0B">
      <w:r>
        <w:t xml:space="preserve">There is one folder for each of the local offices in the survey. </w:t>
      </w:r>
      <w:r w:rsidR="00BE2B0B">
        <w:t>Th</w:t>
      </w:r>
      <w:r>
        <w:t>ese</w:t>
      </w:r>
      <w:r w:rsidR="00BE2B0B">
        <w:t xml:space="preserve"> folder</w:t>
      </w:r>
      <w:r>
        <w:t>s</w:t>
      </w:r>
      <w:r w:rsidR="00BE2B0B">
        <w:t xml:space="preserve"> contain all the files from the </w:t>
      </w:r>
      <w:proofErr w:type="spellStart"/>
      <w:r w:rsidR="00BE2B0B">
        <w:t>powerbuilder</w:t>
      </w:r>
      <w:proofErr w:type="spellEnd"/>
      <w:r>
        <w:t xml:space="preserve"> system and contains </w:t>
      </w:r>
      <w:r w:rsidR="00BE2B0B">
        <w:t>information about the regions of where to collect prices from, 3-level COICOP to group the products, names and ID of shops, price collectors etc.</w:t>
      </w:r>
    </w:p>
    <w:p w14:paraId="12971D94" w14:textId="0D4BCE7A" w:rsidR="00743327" w:rsidRDefault="00743327" w:rsidP="00DF077E">
      <w:r>
        <w:br/>
      </w:r>
      <w:r w:rsidR="0025578E">
        <w:rPr>
          <w:noProof/>
        </w:rPr>
        <w:drawing>
          <wp:inline distT="0" distB="0" distL="0" distR="0" wp14:anchorId="404C071E" wp14:editId="3FB9DABF">
            <wp:extent cx="4348599" cy="3029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5051" cy="3054841"/>
                    </a:xfrm>
                    <a:prstGeom prst="rect">
                      <a:avLst/>
                    </a:prstGeom>
                  </pic:spPr>
                </pic:pic>
              </a:graphicData>
            </a:graphic>
          </wp:inline>
        </w:drawing>
      </w:r>
      <w:r w:rsidR="00F75922">
        <w:br/>
      </w:r>
    </w:p>
    <w:p w14:paraId="4A56836B" w14:textId="77777777" w:rsidR="0025578E" w:rsidRDefault="0025578E" w:rsidP="00BE2B0B">
      <w:r>
        <w:t>Inside the local office folder are the following files (MM = month, YY = year):</w:t>
      </w:r>
    </w:p>
    <w:p w14:paraId="73FC72BD" w14:textId="77777777" w:rsidR="0025578E" w:rsidRDefault="0025578E" w:rsidP="0025578E">
      <w:pPr>
        <w:pStyle w:val="ListParagraph"/>
        <w:numPr>
          <w:ilvl w:val="0"/>
          <w:numId w:val="4"/>
        </w:numPr>
      </w:pPr>
      <w:r>
        <w:t xml:space="preserve">BLTA_MMYY: prices collected last month from </w:t>
      </w:r>
      <w:proofErr w:type="gramStart"/>
      <w:r>
        <w:t>shops</w:t>
      </w:r>
      <w:proofErr w:type="gramEnd"/>
    </w:p>
    <w:p w14:paraId="36CAB8D1" w14:textId="08939A0D" w:rsidR="0025578E" w:rsidRDefault="0025578E" w:rsidP="0025578E">
      <w:pPr>
        <w:pStyle w:val="ListParagraph"/>
        <w:numPr>
          <w:ilvl w:val="0"/>
          <w:numId w:val="4"/>
        </w:numPr>
        <w:rPr>
          <w:ins w:id="4" w:author="Abelsæth, Anne" w:date="2021-03-03T11:05:00Z"/>
        </w:rPr>
      </w:pPr>
      <w:r>
        <w:t xml:space="preserve">BLTB_MMYY: Prices collected last month from </w:t>
      </w:r>
      <w:proofErr w:type="gramStart"/>
      <w:r>
        <w:t>markets</w:t>
      </w:r>
      <w:proofErr w:type="gramEnd"/>
    </w:p>
    <w:p w14:paraId="39698E21" w14:textId="0F41EADD" w:rsidR="008D596C" w:rsidRDefault="008D596C" w:rsidP="008D596C">
      <w:pPr>
        <w:pStyle w:val="ListParagraph"/>
        <w:numPr>
          <w:ilvl w:val="0"/>
          <w:numId w:val="4"/>
        </w:numPr>
        <w:rPr>
          <w:ins w:id="5" w:author="Abelsæth, Anne" w:date="2021-03-03T11:05:00Z"/>
        </w:rPr>
      </w:pPr>
      <w:proofErr w:type="spellStart"/>
      <w:ins w:id="6" w:author="Abelsæth, Anne" w:date="2021-03-03T11:05:00Z">
        <w:r>
          <w:t>BLT</w:t>
        </w:r>
        <w:r>
          <w:t>m</w:t>
        </w:r>
        <w:r>
          <w:t>_MMYY</w:t>
        </w:r>
        <w:proofErr w:type="spellEnd"/>
        <w:r>
          <w:t>: prices collected last month from shops</w:t>
        </w:r>
        <w:r>
          <w:t xml:space="preserve"> for monitoring </w:t>
        </w:r>
        <w:proofErr w:type="gramStart"/>
        <w:r>
          <w:t>survey</w:t>
        </w:r>
        <w:proofErr w:type="gramEnd"/>
      </w:ins>
    </w:p>
    <w:p w14:paraId="2189AAC8" w14:textId="1A12B27E" w:rsidR="008D596C" w:rsidRDefault="008D596C" w:rsidP="008D596C">
      <w:pPr>
        <w:pStyle w:val="ListParagraph"/>
        <w:numPr>
          <w:ilvl w:val="0"/>
          <w:numId w:val="4"/>
        </w:numPr>
      </w:pPr>
      <w:proofErr w:type="spellStart"/>
      <w:ins w:id="7" w:author="Abelsæth, Anne" w:date="2021-03-03T11:05:00Z">
        <w:r>
          <w:t>BLTm</w:t>
        </w:r>
        <w:r>
          <w:t>B</w:t>
        </w:r>
        <w:r>
          <w:t>_MMYY</w:t>
        </w:r>
        <w:proofErr w:type="spellEnd"/>
        <w:r>
          <w:t xml:space="preserve">: prices collected last month from </w:t>
        </w:r>
        <w:r>
          <w:t>markets</w:t>
        </w:r>
        <w:r>
          <w:t xml:space="preserve"> for monitoring </w:t>
        </w:r>
        <w:proofErr w:type="gramStart"/>
        <w:r>
          <w:t>surve</w:t>
        </w:r>
        <w:r>
          <w:t>y</w:t>
        </w:r>
      </w:ins>
      <w:proofErr w:type="gramEnd"/>
    </w:p>
    <w:p w14:paraId="1A210305" w14:textId="77777777" w:rsidR="0025578E" w:rsidRDefault="0025578E" w:rsidP="0025578E">
      <w:pPr>
        <w:pStyle w:val="ListParagraph"/>
        <w:numPr>
          <w:ilvl w:val="0"/>
          <w:numId w:val="4"/>
        </w:numPr>
      </w:pPr>
      <w:proofErr w:type="spellStart"/>
      <w:r w:rsidRPr="00CD0D4F">
        <w:t>D_perexid_MMYY</w:t>
      </w:r>
      <w:proofErr w:type="spellEnd"/>
      <w:r w:rsidRPr="00CD0D4F">
        <w:t xml:space="preserve">: info to </w:t>
      </w:r>
      <w:r>
        <w:t xml:space="preserve">collect price collectors to product </w:t>
      </w:r>
      <w:proofErr w:type="gramStart"/>
      <w:r>
        <w:t>numbers</w:t>
      </w:r>
      <w:proofErr w:type="gramEnd"/>
    </w:p>
    <w:p w14:paraId="7F7D892A" w14:textId="77777777" w:rsidR="0025578E" w:rsidRDefault="0025578E" w:rsidP="0025578E">
      <w:pPr>
        <w:pStyle w:val="ListParagraph"/>
        <w:numPr>
          <w:ilvl w:val="0"/>
          <w:numId w:val="4"/>
        </w:numPr>
      </w:pPr>
      <w:proofErr w:type="spellStart"/>
      <w:r>
        <w:t>D_reestr_MMYY</w:t>
      </w:r>
      <w:proofErr w:type="spellEnd"/>
      <w:r>
        <w:t>: Price collector IDs and names</w:t>
      </w:r>
    </w:p>
    <w:p w14:paraId="0E0412DC" w14:textId="77777777" w:rsidR="0025578E" w:rsidRDefault="0025578E" w:rsidP="0025578E">
      <w:pPr>
        <w:pStyle w:val="ListParagraph"/>
        <w:numPr>
          <w:ilvl w:val="0"/>
          <w:numId w:val="4"/>
        </w:numPr>
      </w:pPr>
      <w:proofErr w:type="spellStart"/>
      <w:r w:rsidRPr="00CD0D4F">
        <w:t>D_rinok_MMYY</w:t>
      </w:r>
      <w:proofErr w:type="spellEnd"/>
      <w:r w:rsidRPr="00CD0D4F">
        <w:t xml:space="preserve">: info </w:t>
      </w:r>
      <w:r>
        <w:t>about</w:t>
      </w:r>
      <w:r w:rsidRPr="00CD0D4F">
        <w:t xml:space="preserve"> mar</w:t>
      </w:r>
      <w:r>
        <w:t>kets and IDs of responsible price collectors</w:t>
      </w:r>
    </w:p>
    <w:p w14:paraId="4D544C7A" w14:textId="77777777" w:rsidR="0025578E" w:rsidRDefault="0025578E" w:rsidP="0025578E">
      <w:pPr>
        <w:pStyle w:val="ListParagraph"/>
        <w:numPr>
          <w:ilvl w:val="0"/>
          <w:numId w:val="4"/>
        </w:numPr>
      </w:pPr>
      <w:proofErr w:type="spellStart"/>
      <w:r>
        <w:t>D_shop_MMYY</w:t>
      </w:r>
      <w:proofErr w:type="spellEnd"/>
      <w:r>
        <w:t>: Info about shops and IDs of responsible price collectors</w:t>
      </w:r>
    </w:p>
    <w:p w14:paraId="22281BCC" w14:textId="6686927E" w:rsidR="00CF2552" w:rsidRDefault="0025578E" w:rsidP="0025578E">
      <w:r>
        <w:t xml:space="preserve">These </w:t>
      </w:r>
      <w:ins w:id="8" w:author="Abelsæth, Anne" w:date="2021-03-03T11:06:00Z">
        <w:r w:rsidR="008D596C">
          <w:t>8</w:t>
        </w:r>
      </w:ins>
      <w:del w:id="9" w:author="Abelsæth, Anne" w:date="2021-03-03T11:06:00Z">
        <w:r w:rsidR="00130A60" w:rsidDel="008D596C">
          <w:delText>6</w:delText>
        </w:r>
      </w:del>
      <w:r>
        <w:t xml:space="preserve"> files from </w:t>
      </w:r>
      <w:proofErr w:type="spellStart"/>
      <w:r>
        <w:t>powerbuilder</w:t>
      </w:r>
      <w:proofErr w:type="spellEnd"/>
      <w:r>
        <w:t xml:space="preserve"> have to be updated every month</w:t>
      </w:r>
      <w:r w:rsidR="00F75922">
        <w:t xml:space="preserve"> using the admin app at the local offices (see </w:t>
      </w:r>
      <w:r w:rsidR="00CF2552">
        <w:t>document “</w:t>
      </w:r>
      <w:r w:rsidR="00CF2552" w:rsidRPr="00CF2552">
        <w:t>User manual for the Admin program.docx</w:t>
      </w:r>
      <w:r w:rsidR="00CF2552">
        <w:t>”</w:t>
      </w:r>
      <w:r w:rsidR="00F75922">
        <w:t xml:space="preserve">). </w:t>
      </w:r>
    </w:p>
    <w:p w14:paraId="3606B3E5" w14:textId="5F812E5D" w:rsidR="00F75922" w:rsidRDefault="00CF2552" w:rsidP="0025578E">
      <w:r>
        <w:t xml:space="preserve">(The distribution of these files </w:t>
      </w:r>
      <w:proofErr w:type="gramStart"/>
      <w:r>
        <w:t>are</w:t>
      </w:r>
      <w:proofErr w:type="gramEnd"/>
      <w:r>
        <w:t xml:space="preserve"> handled by the admin application, but if – for some reason they need to be looked at </w:t>
      </w:r>
      <w:proofErr w:type="spellStart"/>
      <w:r>
        <w:t>at</w:t>
      </w:r>
      <w:proofErr w:type="spellEnd"/>
      <w:r>
        <w:t xml:space="preserve"> the server, t</w:t>
      </w:r>
      <w:r w:rsidR="00F75922">
        <w:t xml:space="preserve">he path to these files is: </w:t>
      </w:r>
      <w:r w:rsidR="00F75922" w:rsidRPr="00F75922">
        <w:t>C:\inetpub\wwwroot\csweb\files\CPI\Lookup</w:t>
      </w:r>
      <w:r>
        <w:t>)</w:t>
      </w:r>
    </w:p>
    <w:p w14:paraId="3A302E49" w14:textId="77777777" w:rsidR="0025578E" w:rsidRDefault="0025578E" w:rsidP="00BE2B0B"/>
    <w:p w14:paraId="229B6A63" w14:textId="77777777" w:rsidR="00490EEC" w:rsidRDefault="00490EEC" w:rsidP="00490EEC">
      <w:pPr>
        <w:pStyle w:val="Heading1"/>
      </w:pPr>
      <w:bookmarkStart w:id="10" w:name="_Toc62144107"/>
      <w:r>
        <w:t>The tablet applications</w:t>
      </w:r>
      <w:bookmarkEnd w:id="10"/>
    </w:p>
    <w:p w14:paraId="3F4D1CE6" w14:textId="733CF06E" w:rsidR="00490EEC" w:rsidRDefault="00490EEC" w:rsidP="00490EEC">
      <w:r>
        <w:t xml:space="preserve">The tablet application consists of two parts: A menu </w:t>
      </w:r>
      <w:r w:rsidR="00563D7A">
        <w:t>application</w:t>
      </w:r>
      <w:r>
        <w:t>, and the “</w:t>
      </w:r>
      <w:proofErr w:type="spellStart"/>
      <w:r>
        <w:t>CPI_app</w:t>
      </w:r>
      <w:proofErr w:type="spellEnd"/>
      <w:r>
        <w:t>” which handles the actual price collection.</w:t>
      </w:r>
    </w:p>
    <w:p w14:paraId="0C5A8198" w14:textId="77777777" w:rsidR="00490EEC" w:rsidRDefault="00490EEC" w:rsidP="00490EEC"/>
    <w:p w14:paraId="072A5620" w14:textId="03E09158" w:rsidR="004275DD" w:rsidRDefault="004275DD" w:rsidP="004275DD">
      <w:pPr>
        <w:pStyle w:val="Heading2"/>
      </w:pPr>
      <w:bookmarkStart w:id="11" w:name="_Toc62144108"/>
      <w:r>
        <w:lastRenderedPageBreak/>
        <w:t>The menu app</w:t>
      </w:r>
      <w:bookmarkEnd w:id="11"/>
    </w:p>
    <w:p w14:paraId="5934874D" w14:textId="7C154D3F" w:rsidR="00563D7A" w:rsidRDefault="00563D7A" w:rsidP="00563D7A">
      <w:r>
        <w:t>This app is the one that the price collector starts up on the tablet</w:t>
      </w:r>
      <w:r w:rsidR="00152310">
        <w:t>, and it does most of the work preparing the files and prices to collect for the current month.</w:t>
      </w:r>
    </w:p>
    <w:p w14:paraId="584172A1" w14:textId="49BEC164" w:rsidR="00152310" w:rsidRDefault="00152310" w:rsidP="00563D7A">
      <w:r>
        <w:t>The code is self-documented, but here is a brief overview:</w:t>
      </w:r>
    </w:p>
    <w:p w14:paraId="18BB2986" w14:textId="5F34AE47" w:rsidR="00152310" w:rsidRDefault="00152310" w:rsidP="00563D7A"/>
    <w:p w14:paraId="14D921EE" w14:textId="77777777" w:rsidR="001B2D81" w:rsidRDefault="001B2D81" w:rsidP="001B2D81">
      <w:pPr>
        <w:pStyle w:val="Heading3"/>
      </w:pPr>
      <w:bookmarkStart w:id="12" w:name="_Toc62144109"/>
      <w:r>
        <w:t xml:space="preserve">Initiate new </w:t>
      </w:r>
      <w:proofErr w:type="gramStart"/>
      <w:r>
        <w:t>month</w:t>
      </w:r>
      <w:bookmarkEnd w:id="12"/>
      <w:proofErr w:type="gramEnd"/>
    </w:p>
    <w:p w14:paraId="762CF115" w14:textId="0444241A" w:rsidR="00465045" w:rsidRDefault="00465045" w:rsidP="001B2D81">
      <w:r>
        <w:t xml:space="preserve">Prerequisites: The </w:t>
      </w:r>
      <w:proofErr w:type="spellStart"/>
      <w:r>
        <w:t>powerbuilder</w:t>
      </w:r>
      <w:proofErr w:type="spellEnd"/>
      <w:r>
        <w:t xml:space="preserve"> files must have been uploaded to the server. See document “User manual for the Admin program.docx”</w:t>
      </w:r>
    </w:p>
    <w:p w14:paraId="07FDD1B8" w14:textId="371BCE33" w:rsidR="0077280C" w:rsidRPr="008C6B58" w:rsidRDefault="00B84E57" w:rsidP="0077280C">
      <w:pPr>
        <w:rPr>
          <w:i/>
        </w:rPr>
      </w:pPr>
      <w:r>
        <w:t>First t</w:t>
      </w:r>
      <w:r w:rsidR="00465045">
        <w:t xml:space="preserve">he system asks for location (Oblast and Misto respectively) and interviewer info. This is mostly to ensure that the system is consistent even if the tablet is moved from one area to another or if the interviewer swaps </w:t>
      </w:r>
      <w:r w:rsidR="00F04A3A">
        <w:t>tablets</w:t>
      </w:r>
      <w:r>
        <w:t>.</w:t>
      </w:r>
      <w:r w:rsidR="0077280C" w:rsidRPr="0077280C">
        <w:rPr>
          <w:i/>
        </w:rPr>
        <w:t xml:space="preserve"> </w:t>
      </w:r>
      <w:r w:rsidR="0077280C">
        <w:rPr>
          <w:i/>
        </w:rPr>
        <w:t>But it is important that the tablet is personal/belongs to the same price collector for the whole month!</w:t>
      </w:r>
    </w:p>
    <w:p w14:paraId="4529B58A" w14:textId="2F63478D" w:rsidR="00465045" w:rsidRDefault="00465045" w:rsidP="00B84E57"/>
    <w:p w14:paraId="515FDE60" w14:textId="65E2ED34" w:rsidR="00B84E57" w:rsidRDefault="00B84E57" w:rsidP="00B84E57">
      <w:r>
        <w:t xml:space="preserve">Most of the logic takes place in the </w:t>
      </w:r>
      <w:proofErr w:type="spellStart"/>
      <w:r>
        <w:t>postproc</w:t>
      </w:r>
      <w:proofErr w:type="spellEnd"/>
      <w:r>
        <w:t xml:space="preserve"> of M_ENUMERATOR_NO because at this point enough information is collected to be able to create personalised files with the products of which the price collector is responsible for:</w:t>
      </w:r>
    </w:p>
    <w:p w14:paraId="4DB2C60C" w14:textId="02A64E8B" w:rsidR="00B84E57" w:rsidRDefault="00B84E57" w:rsidP="00B84E57">
      <w:pPr>
        <w:pStyle w:val="ListParagraph"/>
        <w:numPr>
          <w:ilvl w:val="0"/>
          <w:numId w:val="12"/>
        </w:numPr>
      </w:pPr>
      <w:r>
        <w:t>A list</w:t>
      </w:r>
      <w:r>
        <w:rPr>
          <w:rStyle w:val="FootnoteReference"/>
        </w:rPr>
        <w:footnoteReference w:id="1"/>
      </w:r>
      <w:r>
        <w:t xml:space="preserve"> of the products of which the price collector is responsible for is extracted from the </w:t>
      </w:r>
      <w:proofErr w:type="spellStart"/>
      <w:r>
        <w:t>d_perexid_MMYY</w:t>
      </w:r>
      <w:proofErr w:type="spellEnd"/>
      <w:r>
        <w:t xml:space="preserve"> file</w:t>
      </w:r>
      <w:r w:rsidR="00456583">
        <w:t>.</w:t>
      </w:r>
    </w:p>
    <w:p w14:paraId="48AAC22E" w14:textId="4F4B88EB" w:rsidR="00B84E57" w:rsidRDefault="00456583" w:rsidP="00B84E57">
      <w:pPr>
        <w:pStyle w:val="ListParagraph"/>
        <w:numPr>
          <w:ilvl w:val="0"/>
          <w:numId w:val="12"/>
        </w:numPr>
      </w:pPr>
      <w:r>
        <w:t>L</w:t>
      </w:r>
      <w:r w:rsidR="00B84E57">
        <w:t>ist</w:t>
      </w:r>
      <w:r>
        <w:t>s</w:t>
      </w:r>
      <w:r w:rsidR="00B84E57">
        <w:t xml:space="preserve"> of th</w:t>
      </w:r>
      <w:r>
        <w:t xml:space="preserve">e shops and markets for this price collector is also extracted from </w:t>
      </w:r>
      <w:proofErr w:type="spellStart"/>
      <w:r>
        <w:t>d</w:t>
      </w:r>
      <w:r w:rsidRPr="00456583">
        <w:t>_</w:t>
      </w:r>
      <w:r>
        <w:t>shops_</w:t>
      </w:r>
      <w:proofErr w:type="gramStart"/>
      <w:r>
        <w:t>MMYY</w:t>
      </w:r>
      <w:proofErr w:type="spellEnd"/>
      <w:proofErr w:type="gramEnd"/>
    </w:p>
    <w:p w14:paraId="1FD06CB4" w14:textId="2E1C2793" w:rsidR="00456583" w:rsidRDefault="00456583" w:rsidP="00B84E57">
      <w:pPr>
        <w:pStyle w:val="ListParagraph"/>
        <w:numPr>
          <w:ilvl w:val="0"/>
          <w:numId w:val="12"/>
        </w:numPr>
      </w:pPr>
      <w:r>
        <w:t xml:space="preserve">The </w:t>
      </w:r>
      <w:del w:id="13" w:author="Abelsæth, Anne" w:date="2021-03-03T11:07:00Z">
        <w:r w:rsidDel="008D596C">
          <w:delText xml:space="preserve">following three </w:delText>
        </w:r>
      </w:del>
      <w:ins w:id="14" w:author="Abelsæth, Anne" w:date="2021-03-03T11:07:00Z">
        <w:r w:rsidR="008D596C">
          <w:t xml:space="preserve"> </w:t>
        </w:r>
      </w:ins>
      <w:r>
        <w:t>dataset</w:t>
      </w:r>
      <w:del w:id="15" w:author="Abelsæth, Anne" w:date="2021-03-03T11:07:00Z">
        <w:r w:rsidDel="008D596C">
          <w:delText>s</w:delText>
        </w:r>
      </w:del>
      <w:ins w:id="16" w:author="Abelsæth, Anne" w:date="2021-03-03T11:07:00Z">
        <w:r w:rsidR="008D596C">
          <w:t xml:space="preserve"> PRODUCTS</w:t>
        </w:r>
      </w:ins>
      <w:r>
        <w:t xml:space="preserve"> </w:t>
      </w:r>
      <w:ins w:id="17" w:author="Abelsæth, Anne" w:date="2021-03-03T11:07:00Z">
        <w:r w:rsidR="008D596C">
          <w:t>(</w:t>
        </w:r>
      </w:ins>
      <w:r>
        <w:t>in CSPro database format</w:t>
      </w:r>
      <w:ins w:id="18" w:author="Abelsæth, Anne" w:date="2021-03-03T11:07:00Z">
        <w:r w:rsidR="008D596C">
          <w:t>)</w:t>
        </w:r>
      </w:ins>
      <w:r>
        <w:t xml:space="preserve"> </w:t>
      </w:r>
      <w:del w:id="19" w:author="Abelsæth, Anne" w:date="2021-03-03T11:07:00Z">
        <w:r w:rsidDel="008D596C">
          <w:delText xml:space="preserve">are </w:delText>
        </w:r>
      </w:del>
      <w:ins w:id="20" w:author="Abelsæth, Anne" w:date="2021-03-03T11:07:00Z">
        <w:r w:rsidR="008D596C">
          <w:t>is</w:t>
        </w:r>
        <w:r w:rsidR="008D596C">
          <w:t xml:space="preserve"> </w:t>
        </w:r>
      </w:ins>
      <w:r>
        <w:t>created</w:t>
      </w:r>
      <w:ins w:id="21" w:author="Abelsæth, Anne" w:date="2021-03-03T11:09:00Z">
        <w:r w:rsidR="008D596C">
          <w:t xml:space="preserve">. </w:t>
        </w:r>
        <w:r w:rsidR="008D596C">
          <w:t xml:space="preserve">This is used to populate the roster of products for a given shop with last </w:t>
        </w:r>
        <w:proofErr w:type="spellStart"/>
        <w:r w:rsidR="008D596C">
          <w:t>months</w:t>
        </w:r>
        <w:proofErr w:type="spellEnd"/>
        <w:r w:rsidR="008D596C">
          <w:t xml:space="preserve"> info with the format and this is the dataset that it actually used by the CPI_APP application.</w:t>
        </w:r>
      </w:ins>
      <w:del w:id="22" w:author="Abelsæth, Anne" w:date="2021-03-03T11:09:00Z">
        <w:r w:rsidDel="008D596C">
          <w:delText>:</w:delText>
        </w:r>
      </w:del>
    </w:p>
    <w:p w14:paraId="71FE3742" w14:textId="46EAF10E" w:rsidR="00456583" w:rsidDel="008D596C" w:rsidRDefault="00456583" w:rsidP="00456583">
      <w:pPr>
        <w:pStyle w:val="ListParagraph"/>
        <w:numPr>
          <w:ilvl w:val="1"/>
          <w:numId w:val="12"/>
        </w:numPr>
        <w:rPr>
          <w:del w:id="23" w:author="Abelsæth, Anne" w:date="2021-03-03T11:07:00Z"/>
        </w:rPr>
      </w:pPr>
      <w:del w:id="24" w:author="Abelsæth, Anne" w:date="2021-03-03T11:07:00Z">
        <w:r w:rsidDel="008D596C">
          <w:delText>BLTA and BLTB containing the prices from last month for th</w:delText>
        </w:r>
        <w:r w:rsidR="007427F7" w:rsidDel="008D596C">
          <w:delText>e price collector. These have the same structure as the BTLA/BLTB files</w:delText>
        </w:r>
      </w:del>
    </w:p>
    <w:p w14:paraId="1E535F74" w14:textId="38A3487E" w:rsidR="008D596C" w:rsidRDefault="007427F7" w:rsidP="008D596C">
      <w:pPr>
        <w:pStyle w:val="ListParagraph"/>
        <w:numPr>
          <w:ilvl w:val="1"/>
          <w:numId w:val="12"/>
        </w:numPr>
      </w:pPr>
      <w:del w:id="25" w:author="Abelsæth, Anne" w:date="2021-03-03T11:09:00Z">
        <w:r w:rsidDel="008D596C">
          <w:delText>PRODUCTS:</w:delText>
        </w:r>
        <w:r w:rsidR="00347C00" w:rsidDel="008D596C">
          <w:delText xml:space="preserve"> This is used to populate the roster of products for a given shop with last months info with the format and this is the dataset that it actually used by the CPI_APP application.</w:delText>
        </w:r>
      </w:del>
    </w:p>
    <w:p w14:paraId="3113036B" w14:textId="77777777" w:rsidR="005337E0" w:rsidRDefault="005337E0" w:rsidP="00B84E57">
      <w:r>
        <w:t>The “initiate new month” choice must be chosen at least once before the price collection for a given month start, it is, however, no problem if it is chosen more than once, and it MUST be chosen again if for some reason any of the lookup files has been changed.</w:t>
      </w:r>
    </w:p>
    <w:p w14:paraId="0CEEE5F0" w14:textId="77777777" w:rsidR="005337E0" w:rsidRDefault="005337E0" w:rsidP="00B84E57"/>
    <w:p w14:paraId="3BFFAEC0" w14:textId="704F31E4" w:rsidR="000D1660" w:rsidRDefault="000D1660" w:rsidP="005337E0">
      <w:pPr>
        <w:pStyle w:val="Heading3"/>
      </w:pPr>
      <w:bookmarkStart w:id="26" w:name="_Toc62144110"/>
      <w:r>
        <w:t>Sync with HQ</w:t>
      </w:r>
      <w:bookmarkEnd w:id="26"/>
    </w:p>
    <w:p w14:paraId="2939EA78" w14:textId="4F4BFAC8" w:rsidR="000D1660" w:rsidRDefault="000D1660" w:rsidP="000D1660">
      <w:r>
        <w:t>Sends the data file to the server and downloads all the lookup files. (The same is actually also done in the “initiate new month” option, but here the main goal is to receive lookup files)</w:t>
      </w:r>
    </w:p>
    <w:p w14:paraId="30E09BCE" w14:textId="77777777" w:rsidR="000D1660" w:rsidRPr="000D1660" w:rsidRDefault="000D1660" w:rsidP="000D1660"/>
    <w:p w14:paraId="003B73A9" w14:textId="1D936E6B" w:rsidR="005337E0" w:rsidRDefault="005337E0" w:rsidP="005337E0">
      <w:pPr>
        <w:pStyle w:val="Heading3"/>
      </w:pPr>
      <w:bookmarkStart w:id="27" w:name="_Toc62144111"/>
      <w:r>
        <w:t xml:space="preserve">Collect </w:t>
      </w:r>
      <w:proofErr w:type="gramStart"/>
      <w:r>
        <w:t>prices</w:t>
      </w:r>
      <w:bookmarkEnd w:id="27"/>
      <w:proofErr w:type="gramEnd"/>
    </w:p>
    <w:p w14:paraId="0265302D" w14:textId="33C5FCD0" w:rsidR="00B84E57" w:rsidRDefault="005337E0" w:rsidP="005337E0">
      <w:r>
        <w:t>Before prices can be collected, the price collector has to choose what shop to collect prices for</w:t>
      </w:r>
      <w:r w:rsidR="000D1660">
        <w:t xml:space="preserve">. When that is done, the system checks whether the price collection already has started for this shop </w:t>
      </w:r>
      <w:r w:rsidR="000D1660">
        <w:lastRenderedPageBreak/>
        <w:t xml:space="preserve">and use this info to assemble the </w:t>
      </w:r>
      <w:proofErr w:type="spellStart"/>
      <w:r w:rsidR="000D1660">
        <w:t>pff</w:t>
      </w:r>
      <w:proofErr w:type="spellEnd"/>
      <w:r w:rsidR="000D1660">
        <w:t xml:space="preserve"> file</w:t>
      </w:r>
      <w:r w:rsidR="000D1660">
        <w:rPr>
          <w:rStyle w:val="FootnoteReference"/>
        </w:rPr>
        <w:footnoteReference w:id="2"/>
      </w:r>
      <w:r w:rsidR="000D1660">
        <w:t>. Once that is done, it launches the CPI_APP to start the actual price collection.</w:t>
      </w:r>
      <w:r w:rsidR="00B84E57">
        <w:br/>
      </w:r>
    </w:p>
    <w:p w14:paraId="4D807C45" w14:textId="35220306" w:rsidR="000D1660" w:rsidRDefault="000D1660" w:rsidP="000D1660">
      <w:pPr>
        <w:pStyle w:val="Heading2"/>
      </w:pPr>
      <w:bookmarkStart w:id="28" w:name="_Toc62144112"/>
      <w:r>
        <w:t xml:space="preserve">The </w:t>
      </w:r>
      <w:proofErr w:type="spellStart"/>
      <w:r>
        <w:t>CPI_app</w:t>
      </w:r>
      <w:proofErr w:type="spellEnd"/>
      <w:r w:rsidR="0077280C">
        <w:t xml:space="preserve"> – main price collection app</w:t>
      </w:r>
      <w:bookmarkEnd w:id="28"/>
    </w:p>
    <w:p w14:paraId="74DABB71" w14:textId="544F1230" w:rsidR="0077280C" w:rsidRDefault="0077280C" w:rsidP="0077280C">
      <w:r>
        <w:t xml:space="preserve">After the shop is chosen in the menu app, the </w:t>
      </w:r>
      <w:proofErr w:type="spellStart"/>
      <w:r>
        <w:t>CPI_App</w:t>
      </w:r>
      <w:proofErr w:type="spellEnd"/>
      <w:r>
        <w:t xml:space="preserve"> is launched (and it will be launched every time a shop is chosen)</w:t>
      </w:r>
    </w:p>
    <w:p w14:paraId="78799EB7" w14:textId="77777777" w:rsidR="008C1DF5" w:rsidRDefault="008C1DF5" w:rsidP="0077280C"/>
    <w:p w14:paraId="798D52EE" w14:textId="70603D34" w:rsidR="0077280C" w:rsidRDefault="0077280C" w:rsidP="0077280C">
      <w:pPr>
        <w:pStyle w:val="Heading3"/>
      </w:pPr>
      <w:bookmarkStart w:id="29" w:name="_Toc62144113"/>
      <w:r>
        <w:t xml:space="preserve">At </w:t>
      </w:r>
      <w:proofErr w:type="spellStart"/>
      <w:r>
        <w:t>startup</w:t>
      </w:r>
      <w:bookmarkEnd w:id="29"/>
      <w:proofErr w:type="spellEnd"/>
    </w:p>
    <w:p w14:paraId="3718ECE7" w14:textId="18093BA1" w:rsidR="0077280C" w:rsidRDefault="0077280C" w:rsidP="0077280C">
      <w:r>
        <w:t xml:space="preserve">Information from the </w:t>
      </w:r>
      <w:proofErr w:type="spellStart"/>
      <w:r>
        <w:t>pff</w:t>
      </w:r>
      <w:proofErr w:type="spellEnd"/>
      <w:r>
        <w:t xml:space="preserve"> file is retrieved and if not already done: the roster containing the product is filled. Also, if the shop has been started/is partially saved, the menu for choosing 3-level COICOP codes is set.</w:t>
      </w:r>
    </w:p>
    <w:p w14:paraId="35414091" w14:textId="699277AC" w:rsidR="0077280C" w:rsidRDefault="0077280C" w:rsidP="0077280C">
      <w:r>
        <w:t>All of the fields on the cover page are automatically set</w:t>
      </w:r>
      <w:r w:rsidR="008C1DF5">
        <w:t xml:space="preserve"> – either by populating them with information from the </w:t>
      </w:r>
      <w:proofErr w:type="spellStart"/>
      <w:r w:rsidR="008C1DF5">
        <w:t>pff</w:t>
      </w:r>
      <w:proofErr w:type="spellEnd"/>
      <w:r w:rsidR="008C1DF5">
        <w:t xml:space="preserve"> file, or using the system date and time information</w:t>
      </w:r>
    </w:p>
    <w:p w14:paraId="3306012A" w14:textId="08676F85" w:rsidR="008C1DF5" w:rsidRDefault="008C1DF5" w:rsidP="0077280C"/>
    <w:p w14:paraId="032DEAD5" w14:textId="263E8402" w:rsidR="008C1DF5" w:rsidRDefault="008C1DF5" w:rsidP="008C1DF5">
      <w:pPr>
        <w:pStyle w:val="Heading3"/>
      </w:pPr>
      <w:bookmarkStart w:id="30" w:name="_Toc62144114"/>
      <w:r>
        <w:t>The PRODGROUP field</w:t>
      </w:r>
      <w:bookmarkEnd w:id="30"/>
    </w:p>
    <w:p w14:paraId="475B18C4" w14:textId="1BCF22D0" w:rsidR="008C1DF5" w:rsidRDefault="008C1DF5" w:rsidP="008C1DF5">
      <w:r>
        <w:t>The app loops through the PRODUCTS dataset generated in the menu app to find all 3-level COICOP codes relevant for the chosen shop. These will be added to the options to choose from for the field.</w:t>
      </w:r>
    </w:p>
    <w:p w14:paraId="74773CB5" w14:textId="6CCAC62B" w:rsidR="008C1DF5" w:rsidRDefault="008C1DF5" w:rsidP="008C1DF5">
      <w:r>
        <w:t xml:space="preserve">It also loops through the elements of the field one more time to check whether price collection for each price group has been finished, and if </w:t>
      </w:r>
      <w:proofErr w:type="gramStart"/>
      <w:r>
        <w:t>so</w:t>
      </w:r>
      <w:proofErr w:type="gramEnd"/>
      <w:r>
        <w:t xml:space="preserve"> adds the word “Finished” in front of it, so that the price collector does not have to open it to check.</w:t>
      </w:r>
    </w:p>
    <w:p w14:paraId="3A214AD8" w14:textId="77777777" w:rsidR="008C1DF5" w:rsidRDefault="008C1DF5" w:rsidP="008C1DF5"/>
    <w:p w14:paraId="2192780F" w14:textId="7C93FC9D" w:rsidR="008C1DF5" w:rsidRDefault="008C1DF5" w:rsidP="008C1DF5">
      <w:pPr>
        <w:pStyle w:val="Heading3"/>
      </w:pPr>
      <w:bookmarkStart w:id="31" w:name="_Toc62144115"/>
      <w:r>
        <w:t xml:space="preserve">The PRODUCT </w:t>
      </w:r>
      <w:proofErr w:type="gramStart"/>
      <w:r>
        <w:t>field</w:t>
      </w:r>
      <w:bookmarkEnd w:id="31"/>
      <w:proofErr w:type="gramEnd"/>
    </w:p>
    <w:p w14:paraId="76EA1052" w14:textId="77777777" w:rsidR="007E4D2C" w:rsidRDefault="007E4D2C" w:rsidP="008C1DF5">
      <w:r>
        <w:t>This field is looped through again and again until all prices are entered or “quit” is chosen.</w:t>
      </w:r>
    </w:p>
    <w:p w14:paraId="30C8A0D7" w14:textId="652C95A8" w:rsidR="008C1DF5" w:rsidRDefault="008C1DF5" w:rsidP="008C1DF5">
      <w:r>
        <w:t xml:space="preserve">In the </w:t>
      </w:r>
      <w:proofErr w:type="spellStart"/>
      <w:r>
        <w:t>preproc</w:t>
      </w:r>
      <w:proofErr w:type="spellEnd"/>
      <w:r>
        <w:t xml:space="preserve">, all the products for the 3-lvl </w:t>
      </w:r>
      <w:proofErr w:type="spellStart"/>
      <w:r>
        <w:t>coicop</w:t>
      </w:r>
      <w:proofErr w:type="spellEnd"/>
      <w:r>
        <w:t xml:space="preserve"> are entered into the dropdown of the field</w:t>
      </w:r>
      <w:r w:rsidR="007E4D2C">
        <w:t xml:space="preserve"> while in the </w:t>
      </w:r>
      <w:proofErr w:type="spellStart"/>
      <w:r w:rsidR="007E4D2C">
        <w:t>postproc</w:t>
      </w:r>
      <w:proofErr w:type="spellEnd"/>
      <w:r w:rsidR="007E4D2C">
        <w:t xml:space="preserve"> the actual entry and checking of price is done. Once it is acceptable with price either same as last month or with a reason for the price change, it is saved in the CPI_DICT </w:t>
      </w:r>
      <w:proofErr w:type="spellStart"/>
      <w:r w:rsidR="007E4D2C">
        <w:t>Cspro</w:t>
      </w:r>
      <w:proofErr w:type="spellEnd"/>
      <w:r w:rsidR="007E4D2C">
        <w:t xml:space="preserve"> database and will be uploaded next time “sync” is pressed.</w:t>
      </w:r>
    </w:p>
    <w:p w14:paraId="7A764564" w14:textId="2650F4BB" w:rsidR="007E4D2C" w:rsidRDefault="007E4D2C" w:rsidP="008C1DF5"/>
    <w:p w14:paraId="0AC976E3" w14:textId="75F34853" w:rsidR="007E4D2C" w:rsidRDefault="007E4D2C" w:rsidP="007E4D2C">
      <w:pPr>
        <w:pStyle w:val="Heading3"/>
      </w:pPr>
      <w:bookmarkStart w:id="32" w:name="_Toc62144116"/>
      <w:r>
        <w:t>The ENDQUEST and the DUMMY fields</w:t>
      </w:r>
      <w:bookmarkEnd w:id="32"/>
    </w:p>
    <w:p w14:paraId="112A8ADF" w14:textId="72FDEFB8" w:rsidR="007E4D2C" w:rsidRDefault="007E4D2C" w:rsidP="007E4D2C">
      <w:r>
        <w:t>For CSPro to save the record as complete – not partially saved, the focus must move and end up in the last field – DUMMY - in the form. But to know whether it is the end of the record the ENDQUEST variable is given value 0 if the user has chosen “quit” and the record is complete (</w:t>
      </w:r>
      <w:proofErr w:type="spellStart"/>
      <w:proofErr w:type="gramStart"/>
      <w:r>
        <w:t>ie</w:t>
      </w:r>
      <w:proofErr w:type="spellEnd"/>
      <w:proofErr w:type="gramEnd"/>
      <w:r>
        <w:t xml:space="preserve"> all prices for the shop has been collected). </w:t>
      </w:r>
      <w:proofErr w:type="gramStart"/>
      <w:r>
        <w:t>Otherwise</w:t>
      </w:r>
      <w:proofErr w:type="gramEnd"/>
      <w:r>
        <w:t xml:space="preserve"> it gets the value 1, and the record will be saved as partial.</w:t>
      </w:r>
    </w:p>
    <w:p w14:paraId="12E26586" w14:textId="1FE33655" w:rsidR="007E4D2C" w:rsidRDefault="007E4D2C" w:rsidP="007E4D2C"/>
    <w:p w14:paraId="6AA80C67" w14:textId="4BF0CE18" w:rsidR="00BF02A0" w:rsidRDefault="00BF02A0" w:rsidP="007E4D2C"/>
    <w:p w14:paraId="701F402A" w14:textId="79ED761A" w:rsidR="00BF02A0" w:rsidRDefault="00BF02A0" w:rsidP="007E4D2C"/>
    <w:p w14:paraId="25D8C48C" w14:textId="77777777" w:rsidR="00BF02A0" w:rsidRDefault="00BF02A0" w:rsidP="007E4D2C"/>
    <w:p w14:paraId="29F4A310" w14:textId="06B1C4EB" w:rsidR="007E4D2C" w:rsidRDefault="007E4D2C" w:rsidP="00BF02A0">
      <w:pPr>
        <w:pStyle w:val="Heading1"/>
      </w:pPr>
      <w:r>
        <w:t>Deployment</w:t>
      </w:r>
      <w:r w:rsidR="00BF02A0">
        <w:t xml:space="preserve"> to server</w:t>
      </w:r>
    </w:p>
    <w:p w14:paraId="6CDC15DA" w14:textId="6FAECC65" w:rsidR="00BF02A0" w:rsidRDefault="00BF02A0" w:rsidP="00BF02A0">
      <w:r>
        <w:t>If changes are done to the application, it must be redeployed to the server. This is done using the scripts in the CPI folder:</w:t>
      </w:r>
    </w:p>
    <w:p w14:paraId="64724A39" w14:textId="68812957" w:rsidR="00BE6D28" w:rsidRDefault="00BE6D28" w:rsidP="00BF02A0">
      <w:pPr>
        <w:pStyle w:val="ListParagraph"/>
        <w:numPr>
          <w:ilvl w:val="0"/>
          <w:numId w:val="13"/>
        </w:numPr>
        <w:rPr>
          <w:b/>
          <w:bCs/>
        </w:rPr>
      </w:pPr>
      <w:r w:rsidRPr="00BF02A0">
        <w:rPr>
          <w:b/>
          <w:bCs/>
        </w:rPr>
        <w:t xml:space="preserve">Deploy to </w:t>
      </w:r>
      <w:proofErr w:type="spellStart"/>
      <w:r w:rsidRPr="00BF02A0">
        <w:rPr>
          <w:b/>
          <w:bCs/>
        </w:rPr>
        <w:t>CSWeb</w:t>
      </w:r>
      <w:proofErr w:type="spellEnd"/>
      <w:r w:rsidRPr="00BF02A0">
        <w:rPr>
          <w:b/>
          <w:bCs/>
        </w:rPr>
        <w:t xml:space="preserve"> </w:t>
      </w:r>
      <w:proofErr w:type="spellStart"/>
      <w:r w:rsidRPr="00BF02A0">
        <w:rPr>
          <w:b/>
          <w:bCs/>
        </w:rPr>
        <w:t>server</w:t>
      </w:r>
      <w:r>
        <w:rPr>
          <w:b/>
          <w:bCs/>
        </w:rPr>
        <w:t>.pff</w:t>
      </w:r>
      <w:proofErr w:type="spellEnd"/>
      <w:r>
        <w:rPr>
          <w:b/>
          <w:bCs/>
        </w:rPr>
        <w:t xml:space="preserve">: </w:t>
      </w:r>
      <w:r>
        <w:t>The file to run the deploy script. Double click on this to deploy</w:t>
      </w:r>
      <w:r>
        <w:br/>
      </w:r>
    </w:p>
    <w:p w14:paraId="1A0F934C" w14:textId="5EC270E8" w:rsidR="00BF02A0" w:rsidRPr="00BF02A0" w:rsidRDefault="00BF02A0" w:rsidP="00BF02A0">
      <w:pPr>
        <w:pStyle w:val="ListParagraph"/>
        <w:numPr>
          <w:ilvl w:val="0"/>
          <w:numId w:val="13"/>
        </w:numPr>
        <w:rPr>
          <w:b/>
          <w:bCs/>
        </w:rPr>
      </w:pPr>
      <w:r w:rsidRPr="00BF02A0">
        <w:rPr>
          <w:b/>
          <w:bCs/>
        </w:rPr>
        <w:t xml:space="preserve">Deploy to </w:t>
      </w:r>
      <w:proofErr w:type="spellStart"/>
      <w:r w:rsidRPr="00BF02A0">
        <w:rPr>
          <w:b/>
          <w:bCs/>
        </w:rPr>
        <w:t>CSWeb</w:t>
      </w:r>
      <w:proofErr w:type="spellEnd"/>
      <w:r w:rsidRPr="00BF02A0">
        <w:rPr>
          <w:b/>
          <w:bCs/>
        </w:rPr>
        <w:t xml:space="preserve"> server </w:t>
      </w:r>
      <w:proofErr w:type="spellStart"/>
      <w:r w:rsidRPr="00BF02A0">
        <w:rPr>
          <w:b/>
          <w:bCs/>
        </w:rPr>
        <w:t>csds</w:t>
      </w:r>
      <w:proofErr w:type="spellEnd"/>
      <w:r w:rsidRPr="00BF02A0">
        <w:rPr>
          <w:b/>
          <w:bCs/>
        </w:rPr>
        <w:t>:</w:t>
      </w:r>
      <w:r>
        <w:rPr>
          <w:b/>
          <w:bCs/>
        </w:rPr>
        <w:t xml:space="preserve"> </w:t>
      </w:r>
      <w:r>
        <w:t>this is the file containing the details of files to deploy, and can be opened by double clicking on it (given that CSPro is installed on the computer)</w:t>
      </w:r>
      <w:r>
        <w:br/>
      </w:r>
      <w:r>
        <w:br/>
      </w:r>
      <w:r>
        <w:rPr>
          <w:noProof/>
        </w:rPr>
        <w:drawing>
          <wp:inline distT="0" distB="0" distL="0" distR="0" wp14:anchorId="6E2AD4A0" wp14:editId="37AA28FE">
            <wp:extent cx="4076700" cy="507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3815" cy="5093720"/>
                    </a:xfrm>
                    <a:prstGeom prst="rect">
                      <a:avLst/>
                    </a:prstGeom>
                  </pic:spPr>
                </pic:pic>
              </a:graphicData>
            </a:graphic>
          </wp:inline>
        </w:drawing>
      </w:r>
      <w:r>
        <w:br/>
      </w:r>
      <w:r>
        <w:br/>
      </w:r>
    </w:p>
    <w:p w14:paraId="62928FC4" w14:textId="77777777" w:rsidR="00BF02A0" w:rsidRPr="00BF02A0" w:rsidRDefault="00BF02A0" w:rsidP="00BF02A0">
      <w:pPr>
        <w:pStyle w:val="ListParagraph"/>
        <w:numPr>
          <w:ilvl w:val="1"/>
          <w:numId w:val="13"/>
        </w:numPr>
        <w:rPr>
          <w:b/>
          <w:bCs/>
        </w:rPr>
      </w:pPr>
      <w:r>
        <w:t>In the Files area, the files belonging to the deployment is specified. Normally, all the lookup files should be included here, but as this application has extremely many lookup files changing from month to month, and as there is a full hierarchy of folders, only the common lookup files are deployed, and the rest is uploaded using the admin application.</w:t>
      </w:r>
    </w:p>
    <w:p w14:paraId="2BA24525" w14:textId="77777777" w:rsidR="00BF02A0" w:rsidRDefault="00BF02A0" w:rsidP="00BF02A0">
      <w:pPr>
        <w:pStyle w:val="ListParagraph"/>
        <w:numPr>
          <w:ilvl w:val="1"/>
          <w:numId w:val="13"/>
        </w:numPr>
      </w:pPr>
      <w:r w:rsidRPr="00BF02A0">
        <w:t>“Dictiona</w:t>
      </w:r>
      <w:r>
        <w:t xml:space="preserve">ries to Upload for Synchronization”: Only the </w:t>
      </w:r>
      <w:proofErr w:type="spellStart"/>
      <w:r>
        <w:t>CPI.dcf</w:t>
      </w:r>
      <w:proofErr w:type="spellEnd"/>
      <w:r>
        <w:t xml:space="preserve"> is needed, as the other dictionaries are just temporary to use at the tablet.</w:t>
      </w:r>
    </w:p>
    <w:p w14:paraId="6FDBF01D" w14:textId="13F5AC98" w:rsidR="00BF02A0" w:rsidRDefault="00BE6D28" w:rsidP="00BE6D28">
      <w:r>
        <w:lastRenderedPageBreak/>
        <w:t>There are also deployment files to deploy to folder structure, but this will probably never be used.</w:t>
      </w:r>
      <w:r w:rsidR="00BF02A0">
        <w:br/>
      </w:r>
      <w:r w:rsidR="00BF02A0">
        <w:br/>
      </w:r>
      <w:r w:rsidR="00BF02A0">
        <w:br/>
      </w:r>
    </w:p>
    <w:p w14:paraId="437357F5" w14:textId="77777777" w:rsidR="00BF02A0" w:rsidRPr="00BF02A0" w:rsidRDefault="00BF02A0" w:rsidP="00BF02A0">
      <w:pPr>
        <w:pStyle w:val="ListParagraph"/>
        <w:numPr>
          <w:ilvl w:val="0"/>
          <w:numId w:val="13"/>
        </w:numPr>
      </w:pPr>
    </w:p>
    <w:sectPr w:rsidR="00BF02A0" w:rsidRPr="00BF02A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8607F" w14:textId="77777777" w:rsidR="002148CC" w:rsidRDefault="002148CC" w:rsidP="002E727D">
      <w:pPr>
        <w:spacing w:after="0" w:line="240" w:lineRule="auto"/>
      </w:pPr>
      <w:r>
        <w:separator/>
      </w:r>
    </w:p>
  </w:endnote>
  <w:endnote w:type="continuationSeparator" w:id="0">
    <w:p w14:paraId="319CF29D" w14:textId="77777777" w:rsidR="002148CC" w:rsidRDefault="002148CC" w:rsidP="002E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78DC4" w14:textId="77777777" w:rsidR="002E727D" w:rsidRDefault="002E727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452B8D" w14:textId="77777777" w:rsidR="002E727D" w:rsidRDefault="002E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6D3EC" w14:textId="77777777" w:rsidR="002148CC" w:rsidRDefault="002148CC" w:rsidP="002E727D">
      <w:pPr>
        <w:spacing w:after="0" w:line="240" w:lineRule="auto"/>
      </w:pPr>
      <w:r>
        <w:separator/>
      </w:r>
    </w:p>
  </w:footnote>
  <w:footnote w:type="continuationSeparator" w:id="0">
    <w:p w14:paraId="647E0A20" w14:textId="77777777" w:rsidR="002148CC" w:rsidRDefault="002148CC" w:rsidP="002E727D">
      <w:pPr>
        <w:spacing w:after="0" w:line="240" w:lineRule="auto"/>
      </w:pPr>
      <w:r>
        <w:continuationSeparator/>
      </w:r>
    </w:p>
  </w:footnote>
  <w:footnote w:id="1">
    <w:p w14:paraId="57E8C110" w14:textId="126F9632" w:rsidR="00B84E57" w:rsidRPr="00B84E57" w:rsidRDefault="00B84E57">
      <w:pPr>
        <w:pStyle w:val="FootnoteText"/>
      </w:pPr>
      <w:r>
        <w:rPr>
          <w:rStyle w:val="FootnoteReference"/>
        </w:rPr>
        <w:footnoteRef/>
      </w:r>
      <w:r>
        <w:t xml:space="preserve"> </w:t>
      </w:r>
      <w:r w:rsidRPr="00B84E57">
        <w:t>In this connection, a list i</w:t>
      </w:r>
      <w:r>
        <w:t xml:space="preserve">s a programming structure to hold data – not a list as understood in normal </w:t>
      </w:r>
      <w:proofErr w:type="gramStart"/>
      <w:r>
        <w:t>English</w:t>
      </w:r>
      <w:proofErr w:type="gramEnd"/>
    </w:p>
  </w:footnote>
  <w:footnote w:id="2">
    <w:p w14:paraId="2593FEF7" w14:textId="34FF17A4" w:rsidR="000D1660" w:rsidRPr="000D1660" w:rsidRDefault="000D1660">
      <w:pPr>
        <w:pStyle w:val="FootnoteText"/>
      </w:pPr>
      <w:r>
        <w:rPr>
          <w:rStyle w:val="FootnoteReference"/>
        </w:rPr>
        <w:footnoteRef/>
      </w:r>
      <w:r>
        <w:t xml:space="preserve"> </w:t>
      </w:r>
      <w:r w:rsidRPr="000D1660">
        <w:t xml:space="preserve">A </w:t>
      </w:r>
      <w:proofErr w:type="spellStart"/>
      <w:r w:rsidRPr="000D1660">
        <w:t>pff</w:t>
      </w:r>
      <w:proofErr w:type="spellEnd"/>
      <w:r w:rsidRPr="000D1660">
        <w:t xml:space="preserve"> file is </w:t>
      </w:r>
      <w:r>
        <w:t>kind of a</w:t>
      </w:r>
      <w:r w:rsidRPr="000D1660">
        <w:t xml:space="preserve"> c</w:t>
      </w:r>
      <w:r>
        <w:t xml:space="preserve">onfiguration file for </w:t>
      </w:r>
      <w:proofErr w:type="spellStart"/>
      <w:r>
        <w:t>CSEntry</w:t>
      </w:r>
      <w:proofErr w:type="spellEnd"/>
      <w:r>
        <w:t xml:space="preserve"> telling it what files to use and to shuffle information between programs. It also tells </w:t>
      </w:r>
      <w:proofErr w:type="spellStart"/>
      <w:r>
        <w:t>CSEntry</w:t>
      </w:r>
      <w:proofErr w:type="spellEnd"/>
      <w:r>
        <w:t xml:space="preserve"> about </w:t>
      </w:r>
      <w:proofErr w:type="spellStart"/>
      <w:r>
        <w:t>startup</w:t>
      </w:r>
      <w:proofErr w:type="spellEnd"/>
      <w:r>
        <w:t xml:space="preserve"> mode: add shop or modify </w:t>
      </w:r>
      <w:proofErr w:type="gramStart"/>
      <w:r>
        <w:t>shop</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69C6"/>
    <w:multiLevelType w:val="hybridMultilevel"/>
    <w:tmpl w:val="400A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E3161"/>
    <w:multiLevelType w:val="hybridMultilevel"/>
    <w:tmpl w:val="3E3A8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96AB9"/>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637957"/>
    <w:multiLevelType w:val="hybridMultilevel"/>
    <w:tmpl w:val="BFD29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947EED"/>
    <w:multiLevelType w:val="hybridMultilevel"/>
    <w:tmpl w:val="38F6A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E62921"/>
    <w:multiLevelType w:val="hybridMultilevel"/>
    <w:tmpl w:val="021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63534A"/>
    <w:multiLevelType w:val="hybridMultilevel"/>
    <w:tmpl w:val="2438EC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4C5E41"/>
    <w:multiLevelType w:val="hybridMultilevel"/>
    <w:tmpl w:val="62B29CD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15:restartNumberingAfterBreak="0">
    <w:nsid w:val="6D4250E5"/>
    <w:multiLevelType w:val="hybridMultilevel"/>
    <w:tmpl w:val="3B48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25AFD"/>
    <w:multiLevelType w:val="hybridMultilevel"/>
    <w:tmpl w:val="C9B24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971394"/>
    <w:multiLevelType w:val="hybridMultilevel"/>
    <w:tmpl w:val="96FE3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607BC2"/>
    <w:multiLevelType w:val="hybridMultilevel"/>
    <w:tmpl w:val="24DE9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F30FEA"/>
    <w:multiLevelType w:val="hybridMultilevel"/>
    <w:tmpl w:val="7C0440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1"/>
  </w:num>
  <w:num w:numId="6">
    <w:abstractNumId w:val="3"/>
  </w:num>
  <w:num w:numId="7">
    <w:abstractNumId w:val="12"/>
  </w:num>
  <w:num w:numId="8">
    <w:abstractNumId w:val="0"/>
  </w:num>
  <w:num w:numId="9">
    <w:abstractNumId w:val="5"/>
  </w:num>
  <w:num w:numId="10">
    <w:abstractNumId w:val="9"/>
  </w:num>
  <w:num w:numId="11">
    <w:abstractNumId w:val="7"/>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elsæth, Anne">
    <w15:presenceInfo w15:providerId="AD" w15:userId="S::aae@ssb.no::c48c6df4-a31e-4492-a0ed-84cefcf84a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F5"/>
    <w:rsid w:val="000126AC"/>
    <w:rsid w:val="00047658"/>
    <w:rsid w:val="000B5092"/>
    <w:rsid w:val="000D1660"/>
    <w:rsid w:val="00130A60"/>
    <w:rsid w:val="001445E8"/>
    <w:rsid w:val="00152310"/>
    <w:rsid w:val="001B2D81"/>
    <w:rsid w:val="001C6545"/>
    <w:rsid w:val="002148CC"/>
    <w:rsid w:val="0025578E"/>
    <w:rsid w:val="002D717A"/>
    <w:rsid w:val="002E727D"/>
    <w:rsid w:val="002F2587"/>
    <w:rsid w:val="00347C00"/>
    <w:rsid w:val="004121F5"/>
    <w:rsid w:val="004275DD"/>
    <w:rsid w:val="00456583"/>
    <w:rsid w:val="00456874"/>
    <w:rsid w:val="00465045"/>
    <w:rsid w:val="00476611"/>
    <w:rsid w:val="00490EEC"/>
    <w:rsid w:val="005308D4"/>
    <w:rsid w:val="005337E0"/>
    <w:rsid w:val="00563D7A"/>
    <w:rsid w:val="005F49D6"/>
    <w:rsid w:val="006269BC"/>
    <w:rsid w:val="006A325D"/>
    <w:rsid w:val="006F4F8D"/>
    <w:rsid w:val="00736828"/>
    <w:rsid w:val="007427F7"/>
    <w:rsid w:val="00743327"/>
    <w:rsid w:val="0077280C"/>
    <w:rsid w:val="0078253F"/>
    <w:rsid w:val="007E4D2C"/>
    <w:rsid w:val="0088228E"/>
    <w:rsid w:val="008C1DF5"/>
    <w:rsid w:val="008C6B58"/>
    <w:rsid w:val="008D3769"/>
    <w:rsid w:val="008D596C"/>
    <w:rsid w:val="009416F5"/>
    <w:rsid w:val="009768EE"/>
    <w:rsid w:val="009C48C3"/>
    <w:rsid w:val="00B16D19"/>
    <w:rsid w:val="00B71B60"/>
    <w:rsid w:val="00B77BAC"/>
    <w:rsid w:val="00B84A88"/>
    <w:rsid w:val="00B84E57"/>
    <w:rsid w:val="00BB4234"/>
    <w:rsid w:val="00BE2B0B"/>
    <w:rsid w:val="00BE6D28"/>
    <w:rsid w:val="00BF02A0"/>
    <w:rsid w:val="00CD0D4F"/>
    <w:rsid w:val="00CD1244"/>
    <w:rsid w:val="00CF2552"/>
    <w:rsid w:val="00D317A1"/>
    <w:rsid w:val="00DF077E"/>
    <w:rsid w:val="00DF3076"/>
    <w:rsid w:val="00E87377"/>
    <w:rsid w:val="00EE6A1C"/>
    <w:rsid w:val="00F04A3A"/>
    <w:rsid w:val="00F37FAB"/>
    <w:rsid w:val="00F41000"/>
    <w:rsid w:val="00F75922"/>
    <w:rsid w:val="00FC43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188D"/>
  <w15:chartTrackingRefBased/>
  <w15:docId w15:val="{3F89617C-EADA-43CD-A648-539C5A45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3682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82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82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682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682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682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682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68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68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D19"/>
    <w:pPr>
      <w:ind w:left="720"/>
      <w:contextualSpacing/>
    </w:pPr>
  </w:style>
  <w:style w:type="character" w:customStyle="1" w:styleId="Heading1Char">
    <w:name w:val="Heading 1 Char"/>
    <w:basedOn w:val="DefaultParagraphFont"/>
    <w:link w:val="Heading1"/>
    <w:uiPriority w:val="9"/>
    <w:rsid w:val="00736828"/>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736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828"/>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736828"/>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736828"/>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736828"/>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36828"/>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736828"/>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736828"/>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73682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736828"/>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qFormat/>
    <w:rsid w:val="00047658"/>
    <w:pPr>
      <w:numPr>
        <w:numId w:val="0"/>
      </w:numPr>
      <w:outlineLvl w:val="9"/>
    </w:pPr>
    <w:rPr>
      <w:lang w:val="en-US"/>
    </w:rPr>
  </w:style>
  <w:style w:type="paragraph" w:styleId="TOC1">
    <w:name w:val="toc 1"/>
    <w:basedOn w:val="Normal"/>
    <w:next w:val="Normal"/>
    <w:autoRedefine/>
    <w:uiPriority w:val="39"/>
    <w:unhideWhenUsed/>
    <w:rsid w:val="00047658"/>
    <w:pPr>
      <w:spacing w:after="100"/>
    </w:pPr>
  </w:style>
  <w:style w:type="paragraph" w:styleId="TOC2">
    <w:name w:val="toc 2"/>
    <w:basedOn w:val="Normal"/>
    <w:next w:val="Normal"/>
    <w:autoRedefine/>
    <w:uiPriority w:val="39"/>
    <w:unhideWhenUsed/>
    <w:rsid w:val="00047658"/>
    <w:pPr>
      <w:spacing w:after="100"/>
      <w:ind w:left="220"/>
    </w:pPr>
  </w:style>
  <w:style w:type="paragraph" w:styleId="TOC3">
    <w:name w:val="toc 3"/>
    <w:basedOn w:val="Normal"/>
    <w:next w:val="Normal"/>
    <w:autoRedefine/>
    <w:uiPriority w:val="39"/>
    <w:unhideWhenUsed/>
    <w:rsid w:val="00047658"/>
    <w:pPr>
      <w:spacing w:after="100"/>
      <w:ind w:left="440"/>
    </w:pPr>
  </w:style>
  <w:style w:type="character" w:styleId="Hyperlink">
    <w:name w:val="Hyperlink"/>
    <w:basedOn w:val="DefaultParagraphFont"/>
    <w:uiPriority w:val="99"/>
    <w:unhideWhenUsed/>
    <w:rsid w:val="00047658"/>
    <w:rPr>
      <w:color w:val="0563C1" w:themeColor="hyperlink"/>
      <w:u w:val="single"/>
    </w:rPr>
  </w:style>
  <w:style w:type="character" w:styleId="UnresolvedMention">
    <w:name w:val="Unresolved Mention"/>
    <w:basedOn w:val="DefaultParagraphFont"/>
    <w:uiPriority w:val="99"/>
    <w:semiHidden/>
    <w:unhideWhenUsed/>
    <w:rsid w:val="002E727D"/>
    <w:rPr>
      <w:color w:val="605E5C"/>
      <w:shd w:val="clear" w:color="auto" w:fill="E1DFDD"/>
    </w:rPr>
  </w:style>
  <w:style w:type="paragraph" w:styleId="Header">
    <w:name w:val="header"/>
    <w:basedOn w:val="Normal"/>
    <w:link w:val="HeaderChar"/>
    <w:uiPriority w:val="99"/>
    <w:unhideWhenUsed/>
    <w:rsid w:val="002E7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27D"/>
    <w:rPr>
      <w:lang w:val="en-GB"/>
    </w:rPr>
  </w:style>
  <w:style w:type="paragraph" w:styleId="Footer">
    <w:name w:val="footer"/>
    <w:basedOn w:val="Normal"/>
    <w:link w:val="FooterChar"/>
    <w:uiPriority w:val="99"/>
    <w:unhideWhenUsed/>
    <w:rsid w:val="002E7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27D"/>
    <w:rPr>
      <w:lang w:val="en-GB"/>
    </w:rPr>
  </w:style>
  <w:style w:type="paragraph" w:styleId="FootnoteText">
    <w:name w:val="footnote text"/>
    <w:basedOn w:val="Normal"/>
    <w:link w:val="FootnoteTextChar"/>
    <w:uiPriority w:val="99"/>
    <w:semiHidden/>
    <w:unhideWhenUsed/>
    <w:rsid w:val="00B84E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4E57"/>
    <w:rPr>
      <w:sz w:val="20"/>
      <w:szCs w:val="20"/>
      <w:lang w:val="en-GB"/>
    </w:rPr>
  </w:style>
  <w:style w:type="character" w:styleId="FootnoteReference">
    <w:name w:val="footnote reference"/>
    <w:basedOn w:val="DefaultParagraphFont"/>
    <w:uiPriority w:val="99"/>
    <w:semiHidden/>
    <w:unhideWhenUsed/>
    <w:rsid w:val="00B84E57"/>
    <w:rPr>
      <w:vertAlign w:val="superscript"/>
    </w:rPr>
  </w:style>
  <w:style w:type="character" w:styleId="CommentReference">
    <w:name w:val="annotation reference"/>
    <w:basedOn w:val="DefaultParagraphFont"/>
    <w:uiPriority w:val="99"/>
    <w:semiHidden/>
    <w:unhideWhenUsed/>
    <w:rsid w:val="000D1660"/>
    <w:rPr>
      <w:sz w:val="16"/>
      <w:szCs w:val="16"/>
    </w:rPr>
  </w:style>
  <w:style w:type="paragraph" w:styleId="CommentText">
    <w:name w:val="annotation text"/>
    <w:basedOn w:val="Normal"/>
    <w:link w:val="CommentTextChar"/>
    <w:uiPriority w:val="99"/>
    <w:semiHidden/>
    <w:unhideWhenUsed/>
    <w:rsid w:val="000D1660"/>
    <w:pPr>
      <w:spacing w:line="240" w:lineRule="auto"/>
    </w:pPr>
    <w:rPr>
      <w:sz w:val="20"/>
      <w:szCs w:val="20"/>
    </w:rPr>
  </w:style>
  <w:style w:type="character" w:customStyle="1" w:styleId="CommentTextChar">
    <w:name w:val="Comment Text Char"/>
    <w:basedOn w:val="DefaultParagraphFont"/>
    <w:link w:val="CommentText"/>
    <w:uiPriority w:val="99"/>
    <w:semiHidden/>
    <w:rsid w:val="000D1660"/>
    <w:rPr>
      <w:sz w:val="20"/>
      <w:szCs w:val="20"/>
      <w:lang w:val="en-GB"/>
    </w:rPr>
  </w:style>
  <w:style w:type="paragraph" w:styleId="CommentSubject">
    <w:name w:val="annotation subject"/>
    <w:basedOn w:val="CommentText"/>
    <w:next w:val="CommentText"/>
    <w:link w:val="CommentSubjectChar"/>
    <w:uiPriority w:val="99"/>
    <w:semiHidden/>
    <w:unhideWhenUsed/>
    <w:rsid w:val="000D1660"/>
    <w:rPr>
      <w:b/>
      <w:bCs/>
    </w:rPr>
  </w:style>
  <w:style w:type="character" w:customStyle="1" w:styleId="CommentSubjectChar">
    <w:name w:val="Comment Subject Char"/>
    <w:basedOn w:val="CommentTextChar"/>
    <w:link w:val="CommentSubject"/>
    <w:uiPriority w:val="99"/>
    <w:semiHidden/>
    <w:rsid w:val="000D166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e@ssb.n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CC0E4-8311-4B30-B572-2FAEA7FF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6530</TotalTime>
  <Pages>9</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Abelsæth, Anne</dc:creator>
  <cp:keywords/>
  <dc:description/>
  <cp:lastModifiedBy>Abelsæth, Anne</cp:lastModifiedBy>
  <cp:revision>8</cp:revision>
  <dcterms:created xsi:type="dcterms:W3CDTF">2020-11-10T10:39:00Z</dcterms:created>
  <dcterms:modified xsi:type="dcterms:W3CDTF">2021-03-03T10:09:00Z</dcterms:modified>
</cp:coreProperties>
</file>