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911AF" w14:textId="2EF1253A" w:rsidR="00DF4712" w:rsidRPr="00D31F30" w:rsidRDefault="00DF4712" w:rsidP="00DF4712">
      <w:pPr>
        <w:pStyle w:val="Title"/>
      </w:pPr>
      <w:bookmarkStart w:id="0" w:name="_Toc62113917"/>
      <w:r w:rsidRPr="00D31F30">
        <w:t>User manual for «Admin» program</w:t>
      </w:r>
    </w:p>
    <w:p w14:paraId="742DDE62" w14:textId="19033B42" w:rsidR="00DF4712" w:rsidRDefault="00DF4712" w:rsidP="00DF4712">
      <w:r w:rsidRPr="00DF4712">
        <w:t>The admin program is a</w:t>
      </w:r>
      <w:r>
        <w:t xml:space="preserve"> program designed for use at local offices and HQ for administration of the data going in and out of the tablets:</w:t>
      </w:r>
    </w:p>
    <w:p w14:paraId="2C051A76" w14:textId="2BA22449" w:rsidR="00DF4712" w:rsidRDefault="00DF4712" w:rsidP="00DF4712">
      <w:pPr>
        <w:pStyle w:val="ListParagraph"/>
        <w:numPr>
          <w:ilvl w:val="0"/>
          <w:numId w:val="5"/>
        </w:numPr>
      </w:pPr>
      <w:r>
        <w:t xml:space="preserve">Downloading the prices collected from the server and extract them from the CSPro format to be usable in the </w:t>
      </w:r>
      <w:proofErr w:type="spellStart"/>
      <w:r>
        <w:t>powerbuilder</w:t>
      </w:r>
      <w:proofErr w:type="spellEnd"/>
      <w:r>
        <w:t xml:space="preserve"> system.</w:t>
      </w:r>
    </w:p>
    <w:p w14:paraId="5FE642CE" w14:textId="19ACF875" w:rsidR="00DF4712" w:rsidRDefault="00DF4712" w:rsidP="00DF4712">
      <w:pPr>
        <w:pStyle w:val="ListParagraph"/>
        <w:numPr>
          <w:ilvl w:val="0"/>
          <w:numId w:val="5"/>
        </w:numPr>
      </w:pPr>
      <w:r>
        <w:t xml:space="preserve">Uploading files extracted from the </w:t>
      </w:r>
      <w:proofErr w:type="spellStart"/>
      <w:r>
        <w:t>powerbuilder</w:t>
      </w:r>
      <w:proofErr w:type="spellEnd"/>
      <w:r>
        <w:t xml:space="preserve"> system for the tablets to use during price registration.</w:t>
      </w:r>
    </w:p>
    <w:p w14:paraId="1BC46A76" w14:textId="35DD81BB" w:rsidR="008B5314" w:rsidRDefault="008B5314" w:rsidP="008B5314">
      <w:r>
        <w:t>While the local offices only ha</w:t>
      </w:r>
      <w:r w:rsidR="00D31F30">
        <w:t>ve</w:t>
      </w:r>
      <w:r>
        <w:t xml:space="preserve"> access to deal with their own data, the</w:t>
      </w:r>
      <w:r w:rsidR="00D31F30">
        <w:t xml:space="preserve"> user </w:t>
      </w:r>
      <w:proofErr w:type="spellStart"/>
      <w:r w:rsidR="00D31F30">
        <w:t>CPI_admin</w:t>
      </w:r>
      <w:proofErr w:type="spellEnd"/>
      <w:r w:rsidR="00D31F30">
        <w:t xml:space="preserve"> can administer all data.</w:t>
      </w:r>
    </w:p>
    <w:p w14:paraId="0DC6BFFF" w14:textId="1945C9C1" w:rsidR="00D31F30" w:rsidRDefault="00D31F30" w:rsidP="00D31F30">
      <w:pPr>
        <w:pStyle w:val="Heading1"/>
      </w:pPr>
      <w:r>
        <w:t>Prerequisites and file hierarchy</w:t>
      </w:r>
    </w:p>
    <w:p w14:paraId="7D16C062" w14:textId="77777777" w:rsidR="00C87F9A" w:rsidRDefault="00C87F9A" w:rsidP="00D31F30"/>
    <w:p w14:paraId="748B9614" w14:textId="060FBF66" w:rsidR="00D31F30" w:rsidRDefault="00C87F9A" w:rsidP="00C87F9A">
      <w:pPr>
        <w:pStyle w:val="ListParagraph"/>
        <w:numPr>
          <w:ilvl w:val="0"/>
          <w:numId w:val="7"/>
        </w:numPr>
      </w:pPr>
      <w:r>
        <w:t xml:space="preserve">CSPro: </w:t>
      </w:r>
      <w:r w:rsidR="00D31F30">
        <w:t>To run the program, the most recent version of CSPro must be installed on the computer.</w:t>
      </w:r>
    </w:p>
    <w:p w14:paraId="252E4FF3" w14:textId="28085A8D" w:rsidR="00C87F9A" w:rsidRDefault="00C87F9A" w:rsidP="00C87F9A">
      <w:pPr>
        <w:pStyle w:val="ListParagraph"/>
        <w:numPr>
          <w:ilvl w:val="0"/>
          <w:numId w:val="7"/>
        </w:numPr>
      </w:pPr>
      <w:r>
        <w:t xml:space="preserve">Notepad++: This is a text editor which is suitable to fix issues with the </w:t>
      </w:r>
      <w:proofErr w:type="spellStart"/>
      <w:r>
        <w:t>powerbuilder</w:t>
      </w:r>
      <w:proofErr w:type="spellEnd"/>
      <w:r>
        <w:t xml:space="preserve"> files</w:t>
      </w:r>
    </w:p>
    <w:p w14:paraId="7BE95C91" w14:textId="024069EF" w:rsidR="00D31F30" w:rsidRDefault="00D31F30" w:rsidP="00D31F30">
      <w:r>
        <w:t xml:space="preserve">The </w:t>
      </w:r>
      <w:r w:rsidR="00C87F9A">
        <w:t xml:space="preserve">admin </w:t>
      </w:r>
      <w:r>
        <w:t>program is to be found in the admin folder in the CPI file hierarchy. In here, there are three sub folders</w:t>
      </w:r>
      <w:r w:rsidR="00C87F9A">
        <w:t xml:space="preserve"> too</w:t>
      </w:r>
      <w:r>
        <w:t>:</w:t>
      </w:r>
    </w:p>
    <w:p w14:paraId="36B473B7" w14:textId="65B92D6A" w:rsidR="00D31F30" w:rsidRDefault="00D31F30" w:rsidP="00D31F30">
      <w:pPr>
        <w:pStyle w:val="ListParagraph"/>
        <w:numPr>
          <w:ilvl w:val="0"/>
          <w:numId w:val="6"/>
        </w:numPr>
      </w:pPr>
      <w:r>
        <w:t>Data: This is where the price data collected in a given month and downloaded from server (after running the program) is to be found.</w:t>
      </w:r>
    </w:p>
    <w:p w14:paraId="0C101919" w14:textId="374E006D" w:rsidR="00D31F30" w:rsidRDefault="00D31F30" w:rsidP="00D31F30">
      <w:pPr>
        <w:pStyle w:val="ListParagraph"/>
        <w:numPr>
          <w:ilvl w:val="0"/>
          <w:numId w:val="6"/>
        </w:numPr>
      </w:pPr>
      <w:proofErr w:type="spellStart"/>
      <w:r>
        <w:t>UploadToServer</w:t>
      </w:r>
      <w:proofErr w:type="spellEnd"/>
      <w:r>
        <w:t xml:space="preserve">: The monthly </w:t>
      </w:r>
      <w:proofErr w:type="spellStart"/>
      <w:r>
        <w:t>powerbuilder</w:t>
      </w:r>
      <w:proofErr w:type="spellEnd"/>
      <w:r>
        <w:t xml:space="preserve"> files that need to be uploaded to the server should be put here. Otherwise the program won’t find them</w:t>
      </w:r>
    </w:p>
    <w:p w14:paraId="46731E94" w14:textId="3D1077E0" w:rsidR="00D31F30" w:rsidRDefault="00D31F30" w:rsidP="00D31F30">
      <w:pPr>
        <w:pStyle w:val="ListParagraph"/>
        <w:numPr>
          <w:ilvl w:val="0"/>
          <w:numId w:val="6"/>
        </w:numPr>
      </w:pPr>
      <w:r>
        <w:t>Junk: The files here can be ignored.</w:t>
      </w:r>
    </w:p>
    <w:p w14:paraId="3BD39AD3" w14:textId="00E031D1" w:rsidR="00D31F30" w:rsidRDefault="00C87F9A" w:rsidP="00D31F30">
      <w:r>
        <w:t xml:space="preserve">The program itself can be started by double clicking on the file </w:t>
      </w:r>
      <w:proofErr w:type="spellStart"/>
      <w:r>
        <w:t>admin.pff</w:t>
      </w:r>
      <w:proofErr w:type="spellEnd"/>
      <w:r>
        <w:t xml:space="preserve"> (he one with the traffic light icon):</w:t>
      </w:r>
    </w:p>
    <w:p w14:paraId="33E3BEEC" w14:textId="42F5FAEA" w:rsidR="00C87F9A" w:rsidRDefault="00C87F9A" w:rsidP="00D31F30">
      <w:r>
        <w:rPr>
          <w:noProof/>
        </w:rPr>
        <w:drawing>
          <wp:inline distT="0" distB="0" distL="0" distR="0" wp14:anchorId="58BCBF1A" wp14:editId="4C03A5A1">
            <wp:extent cx="4610100" cy="302572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2124" cy="304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084A" w14:textId="3329D225" w:rsidR="009A0CC7" w:rsidRDefault="009A0CC7" w:rsidP="008B5314">
      <w:pPr>
        <w:pStyle w:val="Heading1"/>
      </w:pPr>
      <w:bookmarkStart w:id="1" w:name="_Toc62113918"/>
      <w:bookmarkStart w:id="2" w:name="_Hlk57040913"/>
      <w:bookmarkEnd w:id="0"/>
      <w:r>
        <w:lastRenderedPageBreak/>
        <w:t xml:space="preserve">Preparation of </w:t>
      </w:r>
      <w:proofErr w:type="spellStart"/>
      <w:r>
        <w:t>powerbuilder</w:t>
      </w:r>
      <w:proofErr w:type="spellEnd"/>
      <w:r>
        <w:t xml:space="preserve"> files - Setting the right charset and encoding</w:t>
      </w:r>
      <w:bookmarkEnd w:id="1"/>
    </w:p>
    <w:p w14:paraId="66A9C30F" w14:textId="1C4D1953" w:rsidR="008B5314" w:rsidRPr="00DF4712" w:rsidRDefault="008B5314" w:rsidP="008B5314">
      <w:r>
        <w:t xml:space="preserve">The program does a very primitive check of some of the files from </w:t>
      </w:r>
      <w:proofErr w:type="spellStart"/>
      <w:r>
        <w:t>powerbuilder</w:t>
      </w:r>
      <w:proofErr w:type="spellEnd"/>
      <w:r>
        <w:t>, but as it is impossible to predict all possible errors, it is extremely important to</w:t>
      </w:r>
      <w:r w:rsidR="00C87F9A">
        <w:t xml:space="preserve"> open each file in an editor (for instance notepad++) and check that the files are OK.</w:t>
      </w:r>
    </w:p>
    <w:p w14:paraId="3A0FB8F4" w14:textId="77777777" w:rsidR="009A0CC7" w:rsidRDefault="009A0CC7" w:rsidP="009A0CC7">
      <w:r>
        <w:t xml:space="preserve">The system needs the following 5 files from </w:t>
      </w:r>
      <w:proofErr w:type="spellStart"/>
      <w:r>
        <w:t>powerbuilder</w:t>
      </w:r>
      <w:proofErr w:type="spellEnd"/>
      <w:r>
        <w:t xml:space="preserve"> (MM = month, YY = year)</w:t>
      </w:r>
    </w:p>
    <w:p w14:paraId="083739B7" w14:textId="77777777" w:rsidR="009A0CC7" w:rsidRDefault="009A0CC7" w:rsidP="009A0CC7">
      <w:pPr>
        <w:pStyle w:val="ListParagraph"/>
        <w:numPr>
          <w:ilvl w:val="0"/>
          <w:numId w:val="2"/>
        </w:numPr>
      </w:pPr>
      <w:r>
        <w:t>BLTA_MMYY: prices collected last month from shops</w:t>
      </w:r>
    </w:p>
    <w:p w14:paraId="49ADE97C" w14:textId="729DC5C4" w:rsidR="009A0CC7" w:rsidRDefault="009A0CC7" w:rsidP="009A0CC7">
      <w:pPr>
        <w:pStyle w:val="ListParagraph"/>
        <w:numPr>
          <w:ilvl w:val="0"/>
          <w:numId w:val="2"/>
        </w:numPr>
        <w:rPr>
          <w:ins w:id="3" w:author="Abelsæth, Anne" w:date="2021-03-03T10:43:00Z"/>
        </w:rPr>
      </w:pPr>
      <w:r>
        <w:t>BLTB_MMYY: Prices collected last month from markets</w:t>
      </w:r>
    </w:p>
    <w:p w14:paraId="29B8EA43" w14:textId="4108E9CB" w:rsidR="003324F8" w:rsidRDefault="003324F8" w:rsidP="009A0CC7">
      <w:pPr>
        <w:pStyle w:val="ListParagraph"/>
        <w:numPr>
          <w:ilvl w:val="0"/>
          <w:numId w:val="2"/>
        </w:numPr>
        <w:rPr>
          <w:ins w:id="4" w:author="Abelsæth, Anne" w:date="2021-03-03T10:44:00Z"/>
        </w:rPr>
      </w:pPr>
      <w:proofErr w:type="spellStart"/>
      <w:ins w:id="5" w:author="Abelsæth, Anne" w:date="2021-03-03T10:43:00Z">
        <w:r>
          <w:t>BLTm_MMYY</w:t>
        </w:r>
        <w:proofErr w:type="spellEnd"/>
        <w:r>
          <w:t>: prices collected last month for monitor survey from shops</w:t>
        </w:r>
      </w:ins>
    </w:p>
    <w:p w14:paraId="0DFDE040" w14:textId="75EC091D" w:rsidR="003324F8" w:rsidRDefault="003324F8" w:rsidP="003324F8">
      <w:pPr>
        <w:pStyle w:val="ListParagraph"/>
        <w:numPr>
          <w:ilvl w:val="0"/>
          <w:numId w:val="2"/>
        </w:numPr>
      </w:pPr>
      <w:proofErr w:type="spellStart"/>
      <w:ins w:id="6" w:author="Abelsæth, Anne" w:date="2021-03-03T10:44:00Z">
        <w:r>
          <w:t>BLTm</w:t>
        </w:r>
        <w:r>
          <w:t>B</w:t>
        </w:r>
        <w:r>
          <w:t>_MMYY</w:t>
        </w:r>
        <w:proofErr w:type="spellEnd"/>
        <w:r>
          <w:t xml:space="preserve">: prices collected last month for monitor survey from </w:t>
        </w:r>
        <w:r>
          <w:t>markets</w:t>
        </w:r>
      </w:ins>
    </w:p>
    <w:p w14:paraId="2FE3293E" w14:textId="77777777" w:rsidR="009A0CC7" w:rsidRDefault="009A0CC7" w:rsidP="009A0CC7">
      <w:pPr>
        <w:pStyle w:val="ListParagraph"/>
        <w:numPr>
          <w:ilvl w:val="0"/>
          <w:numId w:val="2"/>
        </w:numPr>
      </w:pPr>
      <w:proofErr w:type="spellStart"/>
      <w:r w:rsidRPr="00CD0D4F">
        <w:t>D_perexid_MMYY</w:t>
      </w:r>
      <w:proofErr w:type="spellEnd"/>
      <w:r w:rsidRPr="00CD0D4F">
        <w:t xml:space="preserve">: info to </w:t>
      </w:r>
      <w:r>
        <w:t>collect price collectors to product numbers</w:t>
      </w:r>
    </w:p>
    <w:p w14:paraId="38B1F848" w14:textId="77777777" w:rsidR="009A0CC7" w:rsidRDefault="009A0CC7" w:rsidP="009A0CC7">
      <w:pPr>
        <w:pStyle w:val="ListParagraph"/>
        <w:numPr>
          <w:ilvl w:val="0"/>
          <w:numId w:val="2"/>
        </w:numPr>
      </w:pPr>
      <w:proofErr w:type="spellStart"/>
      <w:r>
        <w:t>D_reestr_MMYY</w:t>
      </w:r>
      <w:proofErr w:type="spellEnd"/>
      <w:r>
        <w:t>: Price collector IDs and names</w:t>
      </w:r>
    </w:p>
    <w:p w14:paraId="1E8EA3F2" w14:textId="77777777" w:rsidR="009A0CC7" w:rsidRDefault="009A0CC7" w:rsidP="009A0CC7">
      <w:pPr>
        <w:pStyle w:val="ListParagraph"/>
        <w:numPr>
          <w:ilvl w:val="0"/>
          <w:numId w:val="2"/>
        </w:numPr>
      </w:pPr>
      <w:proofErr w:type="spellStart"/>
      <w:r w:rsidRPr="00CD0D4F">
        <w:t>D_rinok_MMYY</w:t>
      </w:r>
      <w:proofErr w:type="spellEnd"/>
      <w:r w:rsidRPr="00CD0D4F">
        <w:t xml:space="preserve">: info </w:t>
      </w:r>
      <w:r>
        <w:t>about</w:t>
      </w:r>
      <w:r w:rsidRPr="00CD0D4F">
        <w:t xml:space="preserve"> mar</w:t>
      </w:r>
      <w:r>
        <w:t>kets and IDs of responsible price collectors</w:t>
      </w:r>
    </w:p>
    <w:p w14:paraId="613440D2" w14:textId="533C22CD" w:rsidR="009A0CC7" w:rsidRDefault="009A0CC7" w:rsidP="009A0CC7">
      <w:pPr>
        <w:pStyle w:val="ListParagraph"/>
        <w:numPr>
          <w:ilvl w:val="0"/>
          <w:numId w:val="2"/>
        </w:numPr>
      </w:pPr>
      <w:proofErr w:type="spellStart"/>
      <w:r>
        <w:t>D_shop_MMYY</w:t>
      </w:r>
      <w:proofErr w:type="spellEnd"/>
      <w:r>
        <w:t>: Info about shops and IDs of responsible price collectors</w:t>
      </w:r>
      <w:r w:rsidR="00C87F9A">
        <w:br/>
      </w:r>
    </w:p>
    <w:p w14:paraId="34F4AE32" w14:textId="154A0204" w:rsidR="00C87F9A" w:rsidRDefault="00C87F9A" w:rsidP="00C87F9A">
      <w:pPr>
        <w:pStyle w:val="Heading2"/>
      </w:pPr>
      <w:r>
        <w:t>Setting the right encoding</w:t>
      </w:r>
    </w:p>
    <w:p w14:paraId="2CA7A430" w14:textId="79330285" w:rsidR="009A0CC7" w:rsidRDefault="009A0CC7" w:rsidP="009A0CC7">
      <w:r>
        <w:t>Each of these files must be given the correct character set. This can be done using for example the editor notepad++:</w:t>
      </w:r>
    </w:p>
    <w:p w14:paraId="36528E7E" w14:textId="77777777" w:rsidR="009A0CC7" w:rsidRDefault="009A0CC7" w:rsidP="009A0CC7">
      <w:pPr>
        <w:pStyle w:val="ListParagraph"/>
        <w:numPr>
          <w:ilvl w:val="0"/>
          <w:numId w:val="3"/>
        </w:numPr>
      </w:pPr>
      <w:r>
        <w:t>Open the file in notepad++.</w:t>
      </w:r>
    </w:p>
    <w:p w14:paraId="18315570" w14:textId="4919D447" w:rsidR="009A0CC7" w:rsidRDefault="009A0CC7" w:rsidP="009A0CC7">
      <w:pPr>
        <w:pStyle w:val="ListParagraph"/>
        <w:numPr>
          <w:ilvl w:val="0"/>
          <w:numId w:val="3"/>
        </w:numPr>
      </w:pPr>
      <w:r>
        <w:t>Click on “Encoding” – “Character sets” – “Cyrillic” – “Windows-1251” (When the character set is correct, the Windows-1251 should have the tick like the “Macintosh” charset has below)</w:t>
      </w:r>
      <w:r>
        <w:br/>
      </w:r>
      <w:r>
        <w:br/>
      </w:r>
      <w:r>
        <w:rPr>
          <w:noProof/>
        </w:rPr>
        <w:drawing>
          <wp:inline distT="0" distB="0" distL="0" distR="0" wp14:anchorId="0F027ADE" wp14:editId="6D3050DE">
            <wp:extent cx="4881994" cy="37053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803" cy="371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F9A">
        <w:br/>
      </w:r>
      <w:r w:rsidR="00C87F9A">
        <w:br/>
      </w:r>
      <w:r w:rsidR="00C87F9A">
        <w:lastRenderedPageBreak/>
        <w:br/>
      </w:r>
      <w:r>
        <w:br/>
      </w:r>
    </w:p>
    <w:p w14:paraId="37A75F1D" w14:textId="77777777" w:rsidR="009A0CC7" w:rsidRDefault="009A0CC7" w:rsidP="009A0CC7">
      <w:pPr>
        <w:pStyle w:val="ListParagraph"/>
        <w:numPr>
          <w:ilvl w:val="0"/>
          <w:numId w:val="3"/>
        </w:numPr>
      </w:pPr>
      <w:r>
        <w:t>Next: convert to UTF-8-BOM: Click on “Encoding” – Convert to UTF-8-BOM:</w:t>
      </w:r>
      <w:r>
        <w:br/>
      </w:r>
      <w:r>
        <w:br/>
      </w:r>
      <w:r>
        <w:rPr>
          <w:noProof/>
        </w:rPr>
        <w:drawing>
          <wp:inline distT="0" distB="0" distL="0" distR="0" wp14:anchorId="719B33A8" wp14:editId="6A199A28">
            <wp:extent cx="4129780" cy="2886324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769" cy="290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AF8A292" w14:textId="77777777" w:rsidR="009A0CC7" w:rsidRDefault="009A0CC7" w:rsidP="009A0CC7">
      <w:pPr>
        <w:pStyle w:val="ListParagraph"/>
        <w:numPr>
          <w:ilvl w:val="0"/>
          <w:numId w:val="3"/>
        </w:numPr>
      </w:pPr>
      <w:r>
        <w:t>When the setting for the file is correct, it should look like this:</w:t>
      </w:r>
      <w:r>
        <w:br/>
      </w:r>
      <w:r>
        <w:br/>
      </w:r>
      <w:r>
        <w:rPr>
          <w:noProof/>
        </w:rPr>
        <w:drawing>
          <wp:inline distT="0" distB="0" distL="0" distR="0" wp14:anchorId="733BE08C" wp14:editId="5B2249E7">
            <wp:extent cx="3891012" cy="2704289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162" cy="272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F817603" w14:textId="144D6BF3" w:rsidR="009A0CC7" w:rsidRPr="00C87F9A" w:rsidRDefault="00C87F9A" w:rsidP="009A0CC7">
      <w:pPr>
        <w:rPr>
          <w:b/>
          <w:bCs/>
        </w:rPr>
      </w:pPr>
      <w:r w:rsidRPr="00C87F9A">
        <w:rPr>
          <w:b/>
          <w:bCs/>
        </w:rPr>
        <w:t>It is extremely important that this is correct for all 6 files!</w:t>
      </w:r>
    </w:p>
    <w:p w14:paraId="449902B1" w14:textId="77777777" w:rsidR="009A0CC7" w:rsidRDefault="009A0CC7" w:rsidP="009A0CC7"/>
    <w:p w14:paraId="3D092395" w14:textId="77777777" w:rsidR="009A0CC7" w:rsidRDefault="009A0CC7" w:rsidP="009A0CC7">
      <w:pPr>
        <w:pStyle w:val="Heading2"/>
      </w:pPr>
      <w:bookmarkStart w:id="7" w:name="_Toc62113919"/>
      <w:bookmarkStart w:id="8" w:name="_Hlk57040938"/>
      <w:bookmarkEnd w:id="2"/>
      <w:r>
        <w:t>Fixing errors in price files</w:t>
      </w:r>
      <w:bookmarkEnd w:id="7"/>
    </w:p>
    <w:p w14:paraId="22A6D875" w14:textId="77777777" w:rsidR="009A0CC7" w:rsidRDefault="009A0CC7" w:rsidP="009A0CC7">
      <w:r>
        <w:t>There are often line breaks that should not be there in the BLTA and BLTB files, and they are easily seen when looking at the files using notepad++ again. All extra line breaks need to be removed:</w:t>
      </w:r>
    </w:p>
    <w:p w14:paraId="75CAC55C" w14:textId="77777777" w:rsidR="009A0CC7" w:rsidRDefault="009A0CC7" w:rsidP="009A0CC7">
      <w:r>
        <w:rPr>
          <w:noProof/>
        </w:rPr>
        <w:lastRenderedPageBreak/>
        <w:drawing>
          <wp:inline distT="0" distB="0" distL="0" distR="0" wp14:anchorId="4D7A0440" wp14:editId="5D01E337">
            <wp:extent cx="4714875" cy="2552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57D9" w14:textId="77777777" w:rsidR="009A0CC7" w:rsidRDefault="009A0CC7" w:rsidP="009A0CC7"/>
    <w:p w14:paraId="4CE38706" w14:textId="4FBFE1CC" w:rsidR="00A822BB" w:rsidRDefault="00A822BB" w:rsidP="009A0CC7">
      <w:pPr>
        <w:pStyle w:val="Heading2"/>
      </w:pPr>
      <w:bookmarkStart w:id="9" w:name="_Toc62113920"/>
      <w:bookmarkEnd w:id="8"/>
      <w:r>
        <w:t>Other errors</w:t>
      </w:r>
    </w:p>
    <w:p w14:paraId="07EDCD0C" w14:textId="77777777" w:rsidR="00A822BB" w:rsidRDefault="00A822BB" w:rsidP="00A822BB">
      <w:r>
        <w:t xml:space="preserve">Open all files and check that they look OK. For instance </w:t>
      </w:r>
    </w:p>
    <w:p w14:paraId="0F46292D" w14:textId="583E079F" w:rsidR="00A822BB" w:rsidRDefault="00A822BB" w:rsidP="00A822BB">
      <w:pPr>
        <w:pStyle w:val="ListParagraph"/>
        <w:numPr>
          <w:ilvl w:val="0"/>
          <w:numId w:val="8"/>
        </w:numPr>
      </w:pPr>
      <w:r>
        <w:t>that they are not shifted left: the first positions in each line should be numbers</w:t>
      </w:r>
    </w:p>
    <w:p w14:paraId="5EB735AD" w14:textId="2F67121E" w:rsidR="00A822BB" w:rsidRDefault="00A822BB" w:rsidP="00A822BB">
      <w:pPr>
        <w:pStyle w:val="ListParagraph"/>
        <w:numPr>
          <w:ilvl w:val="0"/>
          <w:numId w:val="8"/>
        </w:numPr>
      </w:pPr>
      <w:r>
        <w:t>hat there is no “header” line with column names</w:t>
      </w:r>
    </w:p>
    <w:p w14:paraId="6A322ABA" w14:textId="202ECA77" w:rsidR="00A822BB" w:rsidRPr="00A822BB" w:rsidRDefault="00A822BB" w:rsidP="00A822BB">
      <w:pPr>
        <w:pStyle w:val="ListParagraph"/>
        <w:numPr>
          <w:ilvl w:val="0"/>
          <w:numId w:val="8"/>
        </w:numPr>
      </w:pPr>
      <w:r>
        <w:t>…</w:t>
      </w:r>
      <w:r>
        <w:br/>
      </w:r>
    </w:p>
    <w:p w14:paraId="17F122BC" w14:textId="6D9A20A7" w:rsidR="009A0CC7" w:rsidRDefault="009A0CC7" w:rsidP="009A0CC7">
      <w:pPr>
        <w:pStyle w:val="Heading2"/>
      </w:pPr>
      <w:r>
        <w:t>Save the files</w:t>
      </w:r>
      <w:bookmarkEnd w:id="9"/>
    </w:p>
    <w:p w14:paraId="18CE465D" w14:textId="77777777" w:rsidR="009A0CC7" w:rsidRDefault="009A0CC7" w:rsidP="009A0CC7">
      <w:r>
        <w:t xml:space="preserve">The files to upload must be stored in the folder called </w:t>
      </w:r>
      <w:proofErr w:type="spellStart"/>
      <w:r>
        <w:t>UploadToServer</w:t>
      </w:r>
      <w:proofErr w:type="spellEnd"/>
      <w:r>
        <w:t>:</w:t>
      </w:r>
    </w:p>
    <w:p w14:paraId="3C6E1CE0" w14:textId="77777777" w:rsidR="009A0CC7" w:rsidRDefault="009A0CC7" w:rsidP="009A0CC7">
      <w:r>
        <w:rPr>
          <w:noProof/>
        </w:rPr>
        <w:drawing>
          <wp:anchor distT="0" distB="0" distL="114300" distR="114300" simplePos="0" relativeHeight="251659264" behindDoc="0" locked="0" layoutInCell="1" allowOverlap="1" wp14:anchorId="2C769843" wp14:editId="5CBC0FAA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4412974" cy="3615701"/>
            <wp:effectExtent l="0" t="0" r="6985" b="381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974" cy="3615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694F7" w14:textId="77777777" w:rsidR="009A0CC7" w:rsidRDefault="009A0CC7" w:rsidP="009A0CC7"/>
    <w:p w14:paraId="7F9DAE87" w14:textId="77777777" w:rsidR="009A0CC7" w:rsidRPr="00DF077E" w:rsidRDefault="009A0CC7" w:rsidP="009A0CC7"/>
    <w:p w14:paraId="5F3D7956" w14:textId="77777777" w:rsidR="009A0CC7" w:rsidRDefault="009A0CC7" w:rsidP="009A0CC7">
      <w:pPr>
        <w:pStyle w:val="Heading2"/>
      </w:pPr>
      <w:bookmarkStart w:id="10" w:name="_Toc62113921"/>
      <w:r>
        <w:t>Upload monthly files to the server using the CSPro program</w:t>
      </w:r>
      <w:bookmarkEnd w:id="10"/>
    </w:p>
    <w:p w14:paraId="5464C1AA" w14:textId="77777777" w:rsidR="009A0CC7" w:rsidRDefault="009A0CC7" w:rsidP="009A0CC7">
      <w:r>
        <w:t>In the CPI\admin folder, there is a file with a traffic icon next to it. Double click on this to start up the program:</w:t>
      </w:r>
      <w:r w:rsidRPr="00DF077E">
        <w:rPr>
          <w:noProof/>
        </w:rPr>
        <w:t xml:space="preserve"> </w:t>
      </w:r>
    </w:p>
    <w:p w14:paraId="38668667" w14:textId="77777777" w:rsidR="009A0CC7" w:rsidRPr="006269BC" w:rsidRDefault="009A0CC7" w:rsidP="009A0CC7">
      <w:r>
        <w:rPr>
          <w:noProof/>
        </w:rPr>
        <w:drawing>
          <wp:inline distT="0" distB="0" distL="0" distR="0" wp14:anchorId="35B1D7FB" wp14:editId="02B78F41">
            <wp:extent cx="3967701" cy="30921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0938" cy="310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E99F" w14:textId="77777777" w:rsidR="009A0CC7" w:rsidRDefault="009A0CC7" w:rsidP="009A0CC7"/>
    <w:p w14:paraId="18954830" w14:textId="0FE456E3" w:rsidR="009A0CC7" w:rsidRDefault="006C4E64" w:rsidP="009A0CC7">
      <w:r>
        <w:t xml:space="preserve">The first thing that will happen, is that you will be prompted for login and password. The login is </w:t>
      </w:r>
      <w:proofErr w:type="spellStart"/>
      <w:r>
        <w:t>CPI_xxxxx</w:t>
      </w:r>
      <w:proofErr w:type="spellEnd"/>
      <w:r>
        <w:t xml:space="preserve"> where </w:t>
      </w:r>
      <w:proofErr w:type="spellStart"/>
      <w:r>
        <w:t>xxxxx</w:t>
      </w:r>
      <w:proofErr w:type="spellEnd"/>
      <w:r>
        <w:t xml:space="preserve"> = the code of your local office. You will be prompted to set the password first time you log in. </w:t>
      </w:r>
    </w:p>
    <w:p w14:paraId="31FF2198" w14:textId="77777777" w:rsidR="009A0CC7" w:rsidRDefault="009A0CC7" w:rsidP="009A0CC7">
      <w:r>
        <w:t>This will open this window:</w:t>
      </w:r>
    </w:p>
    <w:p w14:paraId="23B89AFD" w14:textId="77777777" w:rsidR="009A0CC7" w:rsidRDefault="009A0CC7" w:rsidP="009A0CC7">
      <w:r>
        <w:rPr>
          <w:noProof/>
        </w:rPr>
        <w:drawing>
          <wp:inline distT="0" distB="0" distL="0" distR="0" wp14:anchorId="56FF66A3" wp14:editId="1F1153A3">
            <wp:extent cx="4796001" cy="2552369"/>
            <wp:effectExtent l="0" t="0" r="508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265" cy="25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4FFA" w14:textId="77777777" w:rsidR="00DC5EDD" w:rsidRDefault="00DC5EDD" w:rsidP="009A0CC7"/>
    <w:p w14:paraId="3D63C422" w14:textId="3DB010F8" w:rsidR="009A0CC7" w:rsidRDefault="009A0CC7" w:rsidP="009A0CC7">
      <w:r>
        <w:lastRenderedPageBreak/>
        <w:t>To upload the</w:t>
      </w:r>
      <w:r w:rsidR="00DC5EDD">
        <w:t xml:space="preserve"> </w:t>
      </w:r>
      <w:proofErr w:type="spellStart"/>
      <w:r w:rsidR="00DC5EDD">
        <w:t>powerbuilder</w:t>
      </w:r>
      <w:proofErr w:type="spellEnd"/>
      <w:r>
        <w:t xml:space="preserve"> files to the server, select the third item on the menu. The program will then</w:t>
      </w:r>
    </w:p>
    <w:p w14:paraId="37683195" w14:textId="58E9948E" w:rsidR="009A0CC7" w:rsidRDefault="009A0CC7" w:rsidP="009A0CC7">
      <w:pPr>
        <w:pStyle w:val="ListParagraph"/>
        <w:numPr>
          <w:ilvl w:val="0"/>
          <w:numId w:val="4"/>
        </w:numPr>
      </w:pPr>
      <w:r>
        <w:t xml:space="preserve">Check if the files to upload exist in the </w:t>
      </w:r>
      <w:proofErr w:type="spellStart"/>
      <w:r w:rsidR="00DC5EDD">
        <w:t>UploadToServer</w:t>
      </w:r>
      <w:proofErr w:type="spellEnd"/>
      <w:r w:rsidR="00DC5EDD">
        <w:t xml:space="preserve"> folder.</w:t>
      </w:r>
    </w:p>
    <w:p w14:paraId="3342E3D1" w14:textId="13F4E37B" w:rsidR="009A0CC7" w:rsidRDefault="009A0CC7" w:rsidP="009A0CC7">
      <w:pPr>
        <w:pStyle w:val="ListParagraph"/>
        <w:numPr>
          <w:ilvl w:val="0"/>
          <w:numId w:val="4"/>
        </w:numPr>
      </w:pPr>
      <w:r>
        <w:t>Check if the BLTA/BLTB files have the right structure</w:t>
      </w:r>
      <w:r w:rsidR="00DC5EDD">
        <w:t>.</w:t>
      </w:r>
    </w:p>
    <w:p w14:paraId="282A95BB" w14:textId="34C79BA2" w:rsidR="009A0CC7" w:rsidRDefault="009A0CC7" w:rsidP="009A0CC7">
      <w:pPr>
        <w:pStyle w:val="ListParagraph"/>
        <w:numPr>
          <w:ilvl w:val="0"/>
          <w:numId w:val="4"/>
        </w:numPr>
      </w:pPr>
      <w:r>
        <w:t>Ask you to double check that the encoding and the charset of the files are as described above</w:t>
      </w:r>
      <w:r w:rsidR="00DC5EDD">
        <w:t>.</w:t>
      </w:r>
    </w:p>
    <w:p w14:paraId="04BEE162" w14:textId="77777777" w:rsidR="009A0CC7" w:rsidRDefault="009A0CC7" w:rsidP="009A0CC7">
      <w:r>
        <w:t>If any of these checks fails, the files must be repaired before uploading. If everything is OK, the files will be uploaded to the server.</w:t>
      </w:r>
    </w:p>
    <w:p w14:paraId="29D913CA" w14:textId="77777777" w:rsidR="009A0CC7" w:rsidRDefault="009A0CC7" w:rsidP="009A0CC7"/>
    <w:p w14:paraId="07D90627" w14:textId="77777777" w:rsidR="009A0CC7" w:rsidRDefault="009A0CC7" w:rsidP="009A0CC7">
      <w:pPr>
        <w:pStyle w:val="Heading2"/>
      </w:pPr>
      <w:bookmarkStart w:id="11" w:name="_Toc62113922"/>
      <w:r>
        <w:t>Downloading the new price data</w:t>
      </w:r>
      <w:bookmarkEnd w:id="11"/>
    </w:p>
    <w:p w14:paraId="2BCDAA82" w14:textId="6ADB809A" w:rsidR="009A0CC7" w:rsidRDefault="009A0CC7" w:rsidP="009A0CC7">
      <w:r>
        <w:t xml:space="preserve">The same program as described above is used to download the collected price data from the server and save them </w:t>
      </w:r>
      <w:ins w:id="12" w:author="Abelsæth, Anne" w:date="2021-03-03T10:31:00Z">
        <w:r w:rsidR="007210D8">
          <w:t xml:space="preserve">as BLTA, BLTB, </w:t>
        </w:r>
        <w:proofErr w:type="spellStart"/>
        <w:r w:rsidR="007210D8">
          <w:t>BLTm</w:t>
        </w:r>
        <w:proofErr w:type="spellEnd"/>
        <w:r w:rsidR="007210D8">
          <w:t xml:space="preserve"> and </w:t>
        </w:r>
        <w:proofErr w:type="spellStart"/>
        <w:r w:rsidR="007210D8">
          <w:t>BLT</w:t>
        </w:r>
      </w:ins>
      <w:ins w:id="13" w:author="Abelsæth, Anne" w:date="2021-03-03T10:32:00Z">
        <w:r w:rsidR="007210D8">
          <w:t>mB</w:t>
        </w:r>
        <w:proofErr w:type="spellEnd"/>
        <w:r w:rsidR="007210D8">
          <w:t xml:space="preserve"> files</w:t>
        </w:r>
      </w:ins>
      <w:del w:id="14" w:author="Abelsæth, Anne" w:date="2021-03-03T10:32:00Z">
        <w:r w:rsidDel="007210D8">
          <w:delText>in the BLTA/BLTB format</w:delText>
        </w:r>
      </w:del>
      <w:r>
        <w:t xml:space="preserve">. The default (option 1 in the menu) is to download data from </w:t>
      </w:r>
      <w:r>
        <w:rPr>
          <w:i/>
        </w:rPr>
        <w:t>previous</w:t>
      </w:r>
      <w:r>
        <w:t xml:space="preserve"> month. An alternative is to manually select the month in question</w:t>
      </w:r>
      <w:r w:rsidR="00DC5EDD">
        <w:t xml:space="preserve"> (you will then be prompted for month and year)</w:t>
      </w:r>
      <w:r>
        <w:t>.</w:t>
      </w:r>
    </w:p>
    <w:p w14:paraId="0C131ABE" w14:textId="45F68705" w:rsidR="009A0CC7" w:rsidRDefault="009A0CC7" w:rsidP="009A0CC7">
      <w:r>
        <w:t xml:space="preserve">The new </w:t>
      </w:r>
      <w:ins w:id="15" w:author="Abelsæth, Anne" w:date="2021-03-03T10:33:00Z">
        <w:r w:rsidR="007210D8">
          <w:t xml:space="preserve">BLTA, BLTB, </w:t>
        </w:r>
        <w:proofErr w:type="spellStart"/>
        <w:r w:rsidR="007210D8">
          <w:t>BLTm</w:t>
        </w:r>
        <w:proofErr w:type="spellEnd"/>
        <w:r w:rsidR="007210D8">
          <w:t xml:space="preserve"> and </w:t>
        </w:r>
        <w:proofErr w:type="spellStart"/>
        <w:r w:rsidR="007210D8">
          <w:t>BLTmB</w:t>
        </w:r>
        <w:proofErr w:type="spellEnd"/>
        <w:r w:rsidR="007210D8">
          <w:t xml:space="preserve"> files</w:t>
        </w:r>
      </w:ins>
      <w:del w:id="16" w:author="Abelsæth, Anne" w:date="2021-03-03T10:33:00Z">
        <w:r w:rsidDel="007210D8">
          <w:delText>BLTA/BLTB</w:delText>
        </w:r>
      </w:del>
      <w:r>
        <w:t xml:space="preserve"> files can be found in the Data folder:</w:t>
      </w:r>
    </w:p>
    <w:p w14:paraId="53F59282" w14:textId="77777777" w:rsidR="009A0CC7" w:rsidRDefault="009A0CC7" w:rsidP="009A0CC7">
      <w:r>
        <w:rPr>
          <w:noProof/>
        </w:rPr>
        <w:drawing>
          <wp:inline distT="0" distB="0" distL="0" distR="0" wp14:anchorId="76C24537" wp14:editId="15E6473E">
            <wp:extent cx="5760720" cy="25165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0229" w14:textId="77777777" w:rsidR="0067035E" w:rsidRDefault="003324F8"/>
    <w:sectPr w:rsidR="00670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569C6"/>
    <w:multiLevelType w:val="hybridMultilevel"/>
    <w:tmpl w:val="400A3D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96AB9"/>
    <w:multiLevelType w:val="multilevel"/>
    <w:tmpl w:val="0414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8DF52D2"/>
    <w:multiLevelType w:val="hybridMultilevel"/>
    <w:tmpl w:val="FE408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47EED"/>
    <w:multiLevelType w:val="hybridMultilevel"/>
    <w:tmpl w:val="38F6A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43386"/>
    <w:multiLevelType w:val="hybridMultilevel"/>
    <w:tmpl w:val="A306D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E547C"/>
    <w:multiLevelType w:val="hybridMultilevel"/>
    <w:tmpl w:val="CCF68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07BC2"/>
    <w:multiLevelType w:val="hybridMultilevel"/>
    <w:tmpl w:val="24DE9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A612B"/>
    <w:multiLevelType w:val="hybridMultilevel"/>
    <w:tmpl w:val="14127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belsæth, Anne">
    <w15:presenceInfo w15:providerId="AD" w15:userId="S::aae@ssb.no::c48c6df4-a31e-4492-a0ed-84cefcf84a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30"/>
    <w:rsid w:val="00036285"/>
    <w:rsid w:val="003324F8"/>
    <w:rsid w:val="006250CE"/>
    <w:rsid w:val="006C4E64"/>
    <w:rsid w:val="007210D8"/>
    <w:rsid w:val="008B5314"/>
    <w:rsid w:val="009A0CC7"/>
    <w:rsid w:val="00A822BB"/>
    <w:rsid w:val="00BA29CB"/>
    <w:rsid w:val="00C87F9A"/>
    <w:rsid w:val="00D31F30"/>
    <w:rsid w:val="00DC5EDD"/>
    <w:rsid w:val="00DF4712"/>
    <w:rsid w:val="00E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735E"/>
  <w15:chartTrackingRefBased/>
  <w15:docId w15:val="{F80295F9-EF01-4467-A51B-5A35046B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CC7"/>
  </w:style>
  <w:style w:type="paragraph" w:styleId="Heading1">
    <w:name w:val="heading 1"/>
    <w:basedOn w:val="Normal"/>
    <w:next w:val="Normal"/>
    <w:link w:val="Heading1Char"/>
    <w:uiPriority w:val="9"/>
    <w:qFormat/>
    <w:rsid w:val="009A0CC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CC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CC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CC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CC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CC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CC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CC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CC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0C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0C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C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CC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CC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CC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C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C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A0CC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F47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7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Abelsæth, Anne</dc:creator>
  <cp:keywords/>
  <dc:description/>
  <cp:lastModifiedBy>Abelsæth, Anne</cp:lastModifiedBy>
  <cp:revision>5</cp:revision>
  <dcterms:created xsi:type="dcterms:W3CDTF">2021-01-21T13:26:00Z</dcterms:created>
  <dcterms:modified xsi:type="dcterms:W3CDTF">2021-03-03T09:45:00Z</dcterms:modified>
</cp:coreProperties>
</file>